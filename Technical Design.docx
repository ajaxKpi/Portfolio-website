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168" w:rsidRPr="002A30D1" w:rsidRDefault="006562AE">
      <w:pPr>
        <w:rPr>
          <w:lang w:val="ru-RU"/>
        </w:rPr>
      </w:pPr>
      <w:r>
        <w:rPr>
          <w:lang w:val="ru-RU"/>
        </w:rPr>
        <w:t xml:space="preserve">1. </w:t>
      </w:r>
      <w:r w:rsidR="00737FF9" w:rsidRPr="002A30D1">
        <w:rPr>
          <w:lang w:val="ru-RU"/>
        </w:rPr>
        <w:t>Ск</w:t>
      </w:r>
      <w:r w:rsidR="00605893">
        <w:rPr>
          <w:lang w:val="ru-RU"/>
        </w:rPr>
        <w:t>р</w:t>
      </w:r>
      <w:r w:rsidR="00737FF9" w:rsidRPr="002A30D1">
        <w:rPr>
          <w:lang w:val="ru-RU"/>
        </w:rPr>
        <w:t>етч сайта</w:t>
      </w:r>
      <w:r w:rsidR="002A30D1" w:rsidRPr="002A30D1">
        <w:rPr>
          <w:lang w:val="ru-RU"/>
        </w:rPr>
        <w:t>(</w:t>
      </w:r>
      <w:r w:rsidR="002A30D1" w:rsidRPr="002A30D1">
        <w:t>https</w:t>
      </w:r>
      <w:r w:rsidR="002A30D1" w:rsidRPr="002A30D1">
        <w:rPr>
          <w:lang w:val="ru-RU"/>
        </w:rPr>
        <w:t>://</w:t>
      </w:r>
      <w:r w:rsidR="002A30D1" w:rsidRPr="002A30D1">
        <w:t>wireframe</w:t>
      </w:r>
      <w:r w:rsidR="002A30D1" w:rsidRPr="002A30D1">
        <w:rPr>
          <w:lang w:val="ru-RU"/>
        </w:rPr>
        <w:t>.</w:t>
      </w:r>
      <w:r w:rsidR="002A30D1" w:rsidRPr="002A30D1">
        <w:t>cc</w:t>
      </w:r>
      <w:r w:rsidR="002A30D1" w:rsidRPr="002A30D1">
        <w:rPr>
          <w:lang w:val="ru-RU"/>
        </w:rPr>
        <w:t>/</w:t>
      </w:r>
      <w:proofErr w:type="spellStart"/>
      <w:r w:rsidR="002A30D1" w:rsidRPr="002A30D1">
        <w:t>PoPwbh</w:t>
      </w:r>
      <w:proofErr w:type="spellEnd"/>
      <w:r w:rsidR="002A30D1" w:rsidRPr="002A30D1">
        <w:rPr>
          <w:lang w:val="ru-RU"/>
        </w:rPr>
        <w:t>)</w:t>
      </w:r>
    </w:p>
    <w:p w:rsidR="00A66168" w:rsidRPr="002663B1" w:rsidRDefault="00737FF9">
      <w:pPr>
        <w:rPr>
          <w:lang w:val="ru-RU"/>
        </w:rPr>
      </w:pPr>
      <w:r w:rsidRPr="00741E4B">
        <w:rPr>
          <w:lang w:val="ru-RU"/>
        </w:rPr>
        <w:t>2. Елементи головної сторінки</w:t>
      </w:r>
      <w:r w:rsidR="002A30D1" w:rsidRPr="002663B1">
        <w:rPr>
          <w:lang w:val="ru-RU"/>
        </w:rPr>
        <w:t xml:space="preserve"> </w:t>
      </w:r>
      <w:r w:rsidR="002A30D1">
        <w:t>Portfolio</w:t>
      </w:r>
    </w:p>
    <w:p w:rsidR="00A66168" w:rsidRPr="00741E4B" w:rsidRDefault="00737FF9">
      <w:pPr>
        <w:rPr>
          <w:lang w:val="ru-RU"/>
        </w:rPr>
      </w:pPr>
      <w:r w:rsidRPr="00741E4B">
        <w:rPr>
          <w:lang w:val="ru-RU"/>
        </w:rPr>
        <w:tab/>
        <w:t xml:space="preserve">а) </w:t>
      </w:r>
      <w:r>
        <w:t>Header</w:t>
      </w:r>
    </w:p>
    <w:p w:rsidR="00A66168" w:rsidRPr="002663B1" w:rsidRDefault="00737FF9">
      <w:r w:rsidRPr="00741E4B">
        <w:rPr>
          <w:lang w:val="ru-RU"/>
        </w:rPr>
        <w:tab/>
      </w:r>
      <w:r>
        <w:t>b</w:t>
      </w:r>
      <w:r w:rsidRPr="002663B1">
        <w:t xml:space="preserve">) </w:t>
      </w:r>
      <w:r>
        <w:t>Body</w:t>
      </w:r>
      <w:r w:rsidRPr="002663B1">
        <w:t xml:space="preserve"> </w:t>
      </w:r>
    </w:p>
    <w:p w:rsidR="00A66168" w:rsidRDefault="00737FF9">
      <w:r w:rsidRPr="002663B1">
        <w:tab/>
      </w:r>
      <w:r>
        <w:t>c) Footer</w:t>
      </w:r>
    </w:p>
    <w:p w:rsidR="00A66168" w:rsidRDefault="00737FF9">
      <w:r>
        <w:tab/>
        <w:t xml:space="preserve">e) Side Bar </w:t>
      </w:r>
    </w:p>
    <w:p w:rsidR="00A21CBE" w:rsidRDefault="00A21CBE">
      <w:r>
        <w:t xml:space="preserve">3. </w:t>
      </w:r>
      <w:r>
        <w:rPr>
          <w:lang w:val="ru-RU"/>
        </w:rPr>
        <w:t>Дизайн</w:t>
      </w:r>
      <w:r w:rsidRPr="006562AE">
        <w:t xml:space="preserve"> </w:t>
      </w:r>
      <w:r>
        <w:rPr>
          <w:lang w:val="ru-RU"/>
        </w:rPr>
        <w:t>сторінки</w:t>
      </w:r>
      <w:r w:rsidRPr="006562AE">
        <w:t xml:space="preserve"> </w:t>
      </w:r>
      <w:r>
        <w:t>Blog</w:t>
      </w:r>
    </w:p>
    <w:p w:rsidR="00A21CBE" w:rsidRDefault="00A21CBE">
      <w:r>
        <w:t xml:space="preserve">4.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proofErr w:type="gramStart"/>
      <w:r>
        <w:t>About</w:t>
      </w:r>
      <w:proofErr w:type="gramEnd"/>
    </w:p>
    <w:p w:rsidR="00A21CBE" w:rsidRDefault="00A21CBE">
      <w:r>
        <w:t xml:space="preserve">5. </w:t>
      </w:r>
      <w:r>
        <w:rPr>
          <w:lang w:val="ru-RU"/>
        </w:rPr>
        <w:t>Дизайн</w:t>
      </w:r>
      <w:r w:rsidRPr="00A21CBE">
        <w:t xml:space="preserve"> </w:t>
      </w:r>
      <w:r>
        <w:rPr>
          <w:lang w:val="ru-RU"/>
        </w:rPr>
        <w:t>сторінки</w:t>
      </w:r>
      <w:r w:rsidRPr="00A21CBE">
        <w:t xml:space="preserve"> </w:t>
      </w:r>
      <w:r>
        <w:t>Advices</w:t>
      </w:r>
    </w:p>
    <w:p w:rsidR="00A21CBE" w:rsidRPr="00FB0B2F" w:rsidRDefault="00A21CBE">
      <w:r w:rsidRPr="00FB0B2F">
        <w:t xml:space="preserve">6. </w:t>
      </w:r>
      <w:r w:rsidRPr="00FB0B2F">
        <w:rPr>
          <w:lang w:val="ru-RU"/>
        </w:rPr>
        <w:t>Дизайн</w:t>
      </w:r>
      <w:r w:rsidRPr="00FB0B2F">
        <w:t xml:space="preserve"> </w:t>
      </w:r>
      <w:r w:rsidRPr="00FB0B2F">
        <w:rPr>
          <w:lang w:val="ru-RU"/>
        </w:rPr>
        <w:t>сторінки</w:t>
      </w:r>
      <w:r w:rsidRPr="00FB0B2F">
        <w:t xml:space="preserve"> </w:t>
      </w:r>
      <w:r w:rsidR="000B535E" w:rsidRPr="00FB0B2F">
        <w:t>Contact</w:t>
      </w:r>
    </w:p>
    <w:p w:rsidR="006562AE" w:rsidRPr="00102364" w:rsidRDefault="00A21CBE">
      <w:pPr>
        <w:rPr>
          <w:color w:val="FF0000"/>
        </w:rPr>
      </w:pPr>
      <w:r w:rsidRPr="00102364">
        <w:rPr>
          <w:color w:val="FF0000"/>
        </w:rPr>
        <w:t xml:space="preserve">7. </w:t>
      </w:r>
      <w:r w:rsidRPr="00102364">
        <w:rPr>
          <w:color w:val="FF0000"/>
          <w:lang w:val="ru-RU"/>
        </w:rPr>
        <w:t>Дизайн</w:t>
      </w:r>
      <w:r w:rsidRPr="00102364">
        <w:rPr>
          <w:color w:val="FF0000"/>
        </w:rPr>
        <w:t xml:space="preserve"> </w:t>
      </w:r>
      <w:r w:rsidRPr="00102364">
        <w:rPr>
          <w:color w:val="FF0000"/>
          <w:lang w:val="ru-RU"/>
        </w:rPr>
        <w:t>сторінки</w:t>
      </w:r>
      <w:r w:rsidRPr="00102364">
        <w:rPr>
          <w:color w:val="FF0000"/>
        </w:rPr>
        <w:t xml:space="preserve"> </w:t>
      </w:r>
      <w:r w:rsidR="000B535E" w:rsidRPr="00102364">
        <w:rPr>
          <w:color w:val="FF0000"/>
        </w:rPr>
        <w:t>Follow</w:t>
      </w:r>
    </w:p>
    <w:p w:rsidR="006562AE" w:rsidRPr="00FB0B2F" w:rsidRDefault="00A21CBE">
      <w:r w:rsidRPr="00FB0B2F">
        <w:t xml:space="preserve">8. </w:t>
      </w:r>
      <w:r w:rsidR="006562AE" w:rsidRPr="00FB0B2F">
        <w:rPr>
          <w:lang w:val="ru-RU"/>
        </w:rPr>
        <w:t>Дизайн</w:t>
      </w:r>
      <w:r w:rsidR="006562AE" w:rsidRPr="00FB0B2F">
        <w:t xml:space="preserve"> </w:t>
      </w:r>
      <w:r w:rsidRPr="00FB0B2F">
        <w:t xml:space="preserve">Tags </w:t>
      </w:r>
      <w:r w:rsidRPr="00FB0B2F">
        <w:rPr>
          <w:lang w:val="ru-RU"/>
        </w:rPr>
        <w:t>сторінка</w:t>
      </w:r>
    </w:p>
    <w:p w:rsidR="00605893" w:rsidRPr="00314C33" w:rsidRDefault="00605893">
      <w:pPr>
        <w:rPr>
          <w:color w:val="FF0000"/>
          <w:lang w:val="ru-RU"/>
        </w:rPr>
      </w:pPr>
      <w:r w:rsidRPr="00314C33">
        <w:rPr>
          <w:color w:val="FF0000"/>
          <w:lang w:val="ru-RU"/>
        </w:rPr>
        <w:t xml:space="preserve">9. </w:t>
      </w:r>
      <w:r w:rsidRPr="00B22365">
        <w:rPr>
          <w:color w:val="FF0000"/>
          <w:lang w:val="ru-RU"/>
        </w:rPr>
        <w:t>Панель</w:t>
      </w:r>
      <w:r w:rsidRPr="00314C33">
        <w:rPr>
          <w:color w:val="FF0000"/>
          <w:lang w:val="ru-RU"/>
        </w:rPr>
        <w:t xml:space="preserve"> </w:t>
      </w:r>
      <w:r w:rsidRPr="00B22365">
        <w:rPr>
          <w:color w:val="FF0000"/>
          <w:lang w:val="ru-RU"/>
        </w:rPr>
        <w:t>Адміністратора</w:t>
      </w:r>
      <w:r w:rsidR="00B22365" w:rsidRPr="00314C33">
        <w:rPr>
          <w:color w:val="FF0000"/>
          <w:lang w:val="ru-RU"/>
        </w:rPr>
        <w:t>(</w:t>
      </w:r>
      <w:r w:rsidR="00B175D2">
        <w:rPr>
          <w:color w:val="FF0000"/>
          <w:lang w:val="ru-RU"/>
        </w:rPr>
        <w:t>що</w:t>
      </w:r>
      <w:r w:rsidR="00B175D2" w:rsidRPr="00314C33">
        <w:rPr>
          <w:color w:val="FF0000"/>
          <w:lang w:val="ru-RU"/>
        </w:rPr>
        <w:t xml:space="preserve"> </w:t>
      </w:r>
      <w:r w:rsidR="00B175D2">
        <w:rPr>
          <w:color w:val="FF0000"/>
          <w:lang w:val="ru-RU"/>
        </w:rPr>
        <w:t>має</w:t>
      </w:r>
      <w:r w:rsidR="00B175D2" w:rsidRPr="00314C33">
        <w:rPr>
          <w:color w:val="FF0000"/>
          <w:lang w:val="ru-RU"/>
        </w:rPr>
        <w:t xml:space="preserve"> </w:t>
      </w:r>
      <w:r w:rsidR="00B175D2">
        <w:rPr>
          <w:color w:val="FF0000"/>
          <w:lang w:val="ru-RU"/>
        </w:rPr>
        <w:t>змінюватись</w:t>
      </w:r>
      <w:r w:rsidR="00B22365" w:rsidRPr="00314C33">
        <w:rPr>
          <w:color w:val="FF0000"/>
          <w:lang w:val="ru-RU"/>
        </w:rPr>
        <w:t>)</w:t>
      </w:r>
    </w:p>
    <w:p w:rsidR="00095992" w:rsidRDefault="00B22365">
      <w:pPr>
        <w:rPr>
          <w:lang w:val="ru-RU"/>
        </w:rPr>
      </w:pPr>
      <w:r>
        <w:rPr>
          <w:lang w:val="ru-RU"/>
        </w:rPr>
        <w:t>10. Додаткові елементи</w:t>
      </w:r>
      <w:ins w:id="0" w:author="Zvorskyi Ivan" w:date="2015-08-10T17:06:00Z">
        <w:r w:rsidR="00314C33">
          <w:rPr>
            <w:lang w:val="ru-RU"/>
          </w:rPr>
          <w:t xml:space="preserve"> і моменти для обговорення</w:t>
        </w:r>
      </w:ins>
    </w:p>
    <w:p w:rsidR="00095992" w:rsidRPr="00102364" w:rsidRDefault="00095992">
      <w:pPr>
        <w:rPr>
          <w:lang w:val="ru-RU"/>
        </w:rPr>
      </w:pPr>
      <w:r>
        <w:rPr>
          <w:lang w:val="ru-RU"/>
        </w:rPr>
        <w:tab/>
      </w:r>
      <w:r w:rsidRPr="00102364">
        <w:rPr>
          <w:lang w:val="ru-RU"/>
        </w:rPr>
        <w:t>а) Календар</w:t>
      </w:r>
    </w:p>
    <w:p w:rsidR="00095992" w:rsidRPr="004D4503" w:rsidRDefault="00095992">
      <w:pPr>
        <w:rPr>
          <w:color w:val="FF0000"/>
          <w:lang w:val="ru-RU"/>
        </w:rPr>
      </w:pPr>
      <w:r>
        <w:rPr>
          <w:lang w:val="ru-RU"/>
        </w:rPr>
        <w:tab/>
      </w:r>
      <w:r w:rsidRPr="004D4503">
        <w:rPr>
          <w:color w:val="FF0000"/>
          <w:lang w:val="ru-RU"/>
        </w:rPr>
        <w:t xml:space="preserve">б) </w:t>
      </w:r>
      <w:r w:rsidR="003B5CBC" w:rsidRPr="004D4503">
        <w:rPr>
          <w:color w:val="FF0000"/>
          <w:lang w:val="ru-RU"/>
        </w:rPr>
        <w:t>Аналитика</w:t>
      </w:r>
    </w:p>
    <w:p w:rsidR="003B5CBC" w:rsidRDefault="003B5CBC">
      <w:pPr>
        <w:rPr>
          <w:lang w:val="ru-RU"/>
        </w:rPr>
      </w:pPr>
      <w:r>
        <w:rPr>
          <w:lang w:val="ru-RU"/>
        </w:rPr>
        <w:tab/>
      </w:r>
    </w:p>
    <w:p w:rsidR="00D714F2" w:rsidRDefault="00D714F2">
      <w:pPr>
        <w:rPr>
          <w:lang w:val="ru-RU"/>
        </w:rPr>
      </w:pPr>
    </w:p>
    <w:p w:rsidR="006562AE" w:rsidRPr="00B43009" w:rsidRDefault="006562AE">
      <w:pPr>
        <w:widowControl/>
        <w:suppressAutoHyphens w:val="0"/>
        <w:rPr>
          <w:lang w:val="ru-RU"/>
        </w:rPr>
      </w:pPr>
      <w:r w:rsidRPr="00B43009">
        <w:rPr>
          <w:lang w:val="ru-RU"/>
        </w:rPr>
        <w:br w:type="page"/>
      </w:r>
    </w:p>
    <w:p w:rsidR="00A21CBE" w:rsidRPr="006562AE" w:rsidRDefault="006562AE">
      <w:pPr>
        <w:rPr>
          <w:b/>
          <w:i/>
          <w:color w:val="FF0000"/>
          <w:sz w:val="30"/>
          <w:lang w:val="ru-RU"/>
        </w:rPr>
      </w:pPr>
      <w:r w:rsidRPr="006562AE">
        <w:rPr>
          <w:b/>
          <w:i/>
          <w:color w:val="FF0000"/>
          <w:sz w:val="30"/>
          <w:lang w:val="ru-RU"/>
        </w:rPr>
        <w:lastRenderedPageBreak/>
        <w:t xml:space="preserve">2. </w:t>
      </w:r>
      <w:r w:rsidRPr="006562AE">
        <w:rPr>
          <w:b/>
          <w:i/>
          <w:color w:val="FF0000"/>
          <w:sz w:val="30"/>
        </w:rPr>
        <w:t>Portfolio</w:t>
      </w:r>
    </w:p>
    <w:p w:rsidR="00741E4B" w:rsidRPr="006562AE" w:rsidRDefault="00F511D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8822211" wp14:editId="20EDBD05">
            <wp:extent cx="6120130" cy="41942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D1" w:rsidRPr="006562AE" w:rsidRDefault="002A30D1">
      <w:pPr>
        <w:widowControl/>
        <w:suppressAutoHyphens w:val="0"/>
        <w:rPr>
          <w:lang w:val="ru-RU"/>
        </w:rPr>
      </w:pPr>
    </w:p>
    <w:p w:rsidR="00741E4B" w:rsidRPr="006562AE" w:rsidRDefault="006562AE">
      <w:pPr>
        <w:rPr>
          <w:b/>
          <w:lang w:val="ru-RU"/>
        </w:rPr>
      </w:pPr>
      <w:proofErr w:type="gramStart"/>
      <w:r w:rsidRPr="006562AE">
        <w:rPr>
          <w:b/>
          <w:sz w:val="26"/>
        </w:rPr>
        <w:t>a</w:t>
      </w:r>
      <w:r w:rsidRPr="006562AE">
        <w:rPr>
          <w:b/>
          <w:sz w:val="26"/>
          <w:lang w:val="ru-RU"/>
        </w:rPr>
        <w:t>)</w:t>
      </w:r>
      <w:proofErr w:type="gramEnd"/>
      <w:r w:rsidR="002A30D1" w:rsidRPr="006562AE">
        <w:rPr>
          <w:b/>
          <w:sz w:val="26"/>
        </w:rPr>
        <w:t>Header</w:t>
      </w:r>
    </w:p>
    <w:p w:rsidR="002A30D1" w:rsidRPr="006562AE" w:rsidRDefault="002A30D1" w:rsidP="00741E4B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258F07D4" wp14:editId="7B2C153F">
            <wp:extent cx="552450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E9F" w:rsidRPr="00700E9F" w:rsidRDefault="00700E9F" w:rsidP="00741E4B">
      <w:pPr>
        <w:widowControl/>
        <w:suppressAutoHyphens w:val="0"/>
        <w:rPr>
          <w:lang w:val="uk-UA"/>
        </w:rPr>
      </w:pPr>
      <w:r>
        <w:rPr>
          <w:lang w:val="uk-UA"/>
        </w:rPr>
        <w:t>Повинен бути зафіксований на горі сторінки(</w:t>
      </w:r>
      <w:r>
        <w:t>Position</w:t>
      </w:r>
      <w:r w:rsidRPr="006562AE">
        <w:rPr>
          <w:lang w:val="ru-RU"/>
        </w:rPr>
        <w:t xml:space="preserve">: </w:t>
      </w:r>
      <w:r>
        <w:t>Fixed</w:t>
      </w:r>
      <w:r>
        <w:rPr>
          <w:lang w:val="uk-UA"/>
        </w:rPr>
        <w:t>)</w:t>
      </w:r>
    </w:p>
    <w:p w:rsidR="00700E9F" w:rsidRPr="00B43009" w:rsidRDefault="00B43009" w:rsidP="00741E4B">
      <w:pPr>
        <w:widowControl/>
        <w:suppressAutoHyphens w:val="0"/>
        <w:rPr>
          <w:lang w:val="ru-RU"/>
        </w:rPr>
      </w:pPr>
      <w:r>
        <w:rPr>
          <w:lang w:val="ru-RU"/>
        </w:rPr>
        <w:t>Активне меню має бути іншого кольору</w:t>
      </w:r>
    </w:p>
    <w:p w:rsidR="0019743B" w:rsidRDefault="002A30D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Ссилки на сторінки</w:t>
      </w:r>
      <w:r w:rsidR="0019743B">
        <w:rPr>
          <w:lang w:val="uk-UA"/>
        </w:rPr>
        <w:t>:</w:t>
      </w:r>
    </w:p>
    <w:p w:rsidR="0019743B" w:rsidRPr="00BE67A5" w:rsidRDefault="00DD1583" w:rsidP="00741E4B">
      <w:pPr>
        <w:widowControl/>
        <w:suppressAutoHyphens w:val="0"/>
        <w:rPr>
          <w:lang w:val="ru-RU"/>
        </w:rPr>
      </w:pPr>
      <w:proofErr w:type="spellStart"/>
      <w:r>
        <w:rPr>
          <w:i/>
        </w:rPr>
        <w:t>Olgavolyanska</w:t>
      </w:r>
      <w:proofErr w:type="spellEnd"/>
      <w:r w:rsidRPr="00BE67A5">
        <w:rPr>
          <w:i/>
          <w:lang w:val="ru-RU"/>
        </w:rPr>
        <w:t>.</w:t>
      </w:r>
      <w:r>
        <w:rPr>
          <w:i/>
        </w:rPr>
        <w:t>com</w:t>
      </w:r>
      <w:r w:rsidR="0019743B" w:rsidRPr="00BE67A5">
        <w:rPr>
          <w:lang w:val="ru-RU"/>
        </w:rPr>
        <w:t>/</w:t>
      </w:r>
      <w:r w:rsidR="0019743B">
        <w:t>About</w:t>
      </w:r>
    </w:p>
    <w:p w:rsidR="0019743B" w:rsidRPr="00314C33" w:rsidRDefault="00DD1583" w:rsidP="0019743B">
      <w:pPr>
        <w:widowControl/>
        <w:suppressAutoHyphens w:val="0"/>
        <w:rPr>
          <w:rPrChange w:id="1" w:author="Zvorskyi Ivan" w:date="2015-08-10T17:02:00Z">
            <w:rPr>
              <w:lang w:val="ru-RU"/>
            </w:rPr>
          </w:rPrChange>
        </w:rPr>
      </w:pPr>
      <w:r>
        <w:rPr>
          <w:i/>
        </w:rPr>
        <w:t>Olgavolyanska.com</w:t>
      </w:r>
      <w:r w:rsidR="0019743B" w:rsidRPr="00605893">
        <w:t>/</w:t>
      </w:r>
      <w:r w:rsidR="0019743B">
        <w:t>Blog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/Advices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/Follow</w:t>
      </w:r>
    </w:p>
    <w:p w:rsidR="0019743B" w:rsidRDefault="00DD1583" w:rsidP="0019743B">
      <w:pPr>
        <w:widowControl/>
        <w:suppressAutoHyphens w:val="0"/>
      </w:pPr>
      <w:r>
        <w:rPr>
          <w:i/>
        </w:rPr>
        <w:t>Olgavolyanska.com</w:t>
      </w:r>
      <w:r w:rsidR="0019743B">
        <w:t>/Contact</w:t>
      </w:r>
    </w:p>
    <w:p w:rsidR="0019743B" w:rsidRDefault="0019743B" w:rsidP="0019743B">
      <w:pPr>
        <w:widowControl/>
        <w:suppressAutoHyphens w:val="0"/>
      </w:pPr>
    </w:p>
    <w:p w:rsidR="0019743B" w:rsidRPr="00504E4C" w:rsidRDefault="0019743B" w:rsidP="0019743B">
      <w:pPr>
        <w:widowControl/>
        <w:suppressAutoHyphens w:val="0"/>
        <w:rPr>
          <w:lang w:val="uk-UA"/>
        </w:rPr>
      </w:pPr>
      <w:r>
        <w:t xml:space="preserve">B - </w:t>
      </w:r>
      <w:hyperlink r:id="rId8" w:history="1">
        <w:r w:rsidRPr="000F55EA">
          <w:rPr>
            <w:rStyle w:val="Hyperlink"/>
          </w:rPr>
          <w:t>http://vk.com/olgavolyanska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F - </w:t>
      </w:r>
      <w:hyperlink r:id="rId9" w:history="1">
        <w:r w:rsidRPr="000F55EA">
          <w:rPr>
            <w:rStyle w:val="Hyperlink"/>
          </w:rPr>
          <w:t>https://www.facebook.com/olga.volyanska</w:t>
        </w:r>
      </w:hyperlink>
    </w:p>
    <w:p w:rsidR="0019743B" w:rsidRDefault="0019743B" w:rsidP="0019743B">
      <w:pPr>
        <w:widowControl/>
        <w:suppressAutoHyphens w:val="0"/>
      </w:pPr>
      <w:r>
        <w:t xml:space="preserve">I - </w:t>
      </w:r>
      <w:r w:rsidR="002663B1" w:rsidRPr="002663B1">
        <w:t>https://instagram.com/olgavolyanska/</w:t>
      </w:r>
    </w:p>
    <w:p w:rsidR="00C178A4" w:rsidRDefault="00C178A4" w:rsidP="0019743B">
      <w:pPr>
        <w:widowControl/>
        <w:suppressAutoHyphens w:val="0"/>
      </w:pPr>
      <w:r>
        <w:t>P -</w:t>
      </w:r>
      <w:r w:rsidRPr="00C178A4">
        <w:t xml:space="preserve"> </w:t>
      </w:r>
      <w:hyperlink r:id="rId10" w:history="1">
        <w:r w:rsidR="006562AE" w:rsidRPr="00CC3665">
          <w:rPr>
            <w:rStyle w:val="Hyperlink"/>
          </w:rPr>
          <w:t>https://www.pinterest.com/olgavolyanska/</w:t>
        </w:r>
      </w:hyperlink>
    </w:p>
    <w:p w:rsidR="006562AE" w:rsidRDefault="006562AE" w:rsidP="0019743B">
      <w:pPr>
        <w:widowControl/>
        <w:suppressAutoHyphens w:val="0"/>
      </w:pPr>
    </w:p>
    <w:p w:rsidR="00C178A4" w:rsidRPr="006562AE" w:rsidRDefault="006562AE" w:rsidP="0019743B">
      <w:pPr>
        <w:widowControl/>
        <w:suppressAutoHyphens w:val="0"/>
        <w:rPr>
          <w:b/>
          <w:sz w:val="26"/>
        </w:rPr>
      </w:pPr>
      <w:proofErr w:type="gramStart"/>
      <w:r w:rsidRPr="006562AE">
        <w:rPr>
          <w:b/>
          <w:sz w:val="26"/>
        </w:rPr>
        <w:t>b)</w:t>
      </w:r>
      <w:proofErr w:type="gramEnd"/>
      <w:r w:rsidR="00C178A4" w:rsidRPr="006562AE">
        <w:rPr>
          <w:b/>
          <w:sz w:val="26"/>
        </w:rPr>
        <w:t>Body</w:t>
      </w:r>
    </w:p>
    <w:p w:rsidR="00C178A4" w:rsidRDefault="00C178A4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 w:rsidR="006950CF">
        <w:rPr>
          <w:lang w:val="uk-UA"/>
        </w:rPr>
        <w:t xml:space="preserve"> – </w:t>
      </w:r>
      <w:r w:rsidR="006950CF">
        <w:t xml:space="preserve">link to </w:t>
      </w:r>
      <w:r w:rsidR="00DD1583">
        <w:rPr>
          <w:i/>
        </w:rPr>
        <w:t>Olgavolyanska.com</w:t>
      </w:r>
    </w:p>
    <w:p w:rsidR="006950CF" w:rsidRDefault="006950CF" w:rsidP="0019743B">
      <w:pPr>
        <w:widowControl/>
        <w:suppressAutoHyphens w:val="0"/>
      </w:pPr>
    </w:p>
    <w:p w:rsidR="006950CF" w:rsidRDefault="006950CF" w:rsidP="0019743B">
      <w:pPr>
        <w:widowControl/>
        <w:suppressAutoHyphens w:val="0"/>
      </w:pPr>
      <w:r>
        <w:t>Photo</w:t>
      </w:r>
      <w:r w:rsidR="00700E9F">
        <w:t>s</w:t>
      </w:r>
      <w:r>
        <w:t xml:space="preserve"> in grid</w:t>
      </w:r>
    </w:p>
    <w:p w:rsidR="006950CF" w:rsidRPr="006950CF" w:rsidRDefault="006950CF" w:rsidP="0019743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6950CF" w:rsidRDefault="006950CF" w:rsidP="006950CF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 w:rsidR="00700E9F">
              <w:t xml:space="preserve"> (w=188px, h=282px)</w:t>
            </w:r>
          </w:p>
          <w:p w:rsidR="006950CF" w:rsidRDefault="006950CF" w:rsidP="0019743B">
            <w:pPr>
              <w:widowControl/>
              <w:suppressAutoHyphens w:val="0"/>
            </w:pPr>
          </w:p>
        </w:tc>
      </w:tr>
      <w:tr w:rsidR="006950CF" w:rsidTr="006D7934">
        <w:tc>
          <w:tcPr>
            <w:tcW w:w="2093" w:type="dxa"/>
          </w:tcPr>
          <w:p w:rsidR="006950CF" w:rsidRDefault="006950CF" w:rsidP="0019743B">
            <w:pPr>
              <w:widowControl/>
              <w:suppressAutoHyphens w:val="0"/>
            </w:pPr>
            <w:r>
              <w:t>Link</w:t>
            </w:r>
            <w:r w:rsidR="008B4D48">
              <w:t>:</w:t>
            </w:r>
          </w:p>
        </w:tc>
        <w:tc>
          <w:tcPr>
            <w:tcW w:w="4961" w:type="dxa"/>
          </w:tcPr>
          <w:p w:rsidR="006950CF" w:rsidRDefault="00DD1583" w:rsidP="0019743B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6950CF">
              <w:t>/</w:t>
            </w:r>
            <w:proofErr w:type="spellStart"/>
            <w:r w:rsidR="006950CF">
              <w:t>blog</w:t>
            </w:r>
            <w:r w:rsidR="006D7934">
              <w:t>_id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Pr="00F511D1" w:rsidRDefault="006D7934" w:rsidP="0019743B">
            <w:pPr>
              <w:widowControl/>
              <w:suppressAutoHyphens w:val="0"/>
            </w:pPr>
            <w:r>
              <w:lastRenderedPageBreak/>
              <w:t>Hover</w:t>
            </w:r>
            <w:r w:rsidR="008B4D48">
              <w:t>:</w:t>
            </w:r>
            <w:r w:rsidR="00F511D1">
              <w:rPr>
                <w:lang w:val="uk-UA"/>
              </w:rPr>
              <w:t xml:space="preserve">или </w:t>
            </w:r>
            <w:r w:rsidR="00F511D1">
              <w:t>JS</w:t>
            </w:r>
          </w:p>
        </w:tc>
        <w:tc>
          <w:tcPr>
            <w:tcW w:w="4961" w:type="dxa"/>
          </w:tcPr>
          <w:p w:rsidR="006D7934" w:rsidRPr="0019743B" w:rsidRDefault="006D7934" w:rsidP="0019743B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  <w:r>
              <w:rPr>
                <w:i/>
              </w:rPr>
              <w:t xml:space="preserve">()+ </w:t>
            </w:r>
            <w:proofErr w:type="spellStart"/>
            <w:r>
              <w:rPr>
                <w:i/>
              </w:rPr>
              <w:t>id_date+tag</w:t>
            </w:r>
            <w:proofErr w:type="spellEnd"/>
          </w:p>
        </w:tc>
      </w:tr>
      <w:tr w:rsidR="006D7934" w:rsidTr="006D7934">
        <w:tc>
          <w:tcPr>
            <w:tcW w:w="2093" w:type="dxa"/>
          </w:tcPr>
          <w:p w:rsidR="006D7934" w:rsidRDefault="006D7934" w:rsidP="0019743B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6D7934" w:rsidRDefault="006D7934" w:rsidP="0019743B">
            <w:pPr>
              <w:widowControl/>
              <w:suppressAutoHyphens w:val="0"/>
              <w:rPr>
                <w:i/>
              </w:rPr>
            </w:pPr>
          </w:p>
        </w:tc>
      </w:tr>
    </w:tbl>
    <w:p w:rsidR="006950CF" w:rsidRPr="00197A5E" w:rsidRDefault="00197A5E" w:rsidP="0019743B">
      <w:pPr>
        <w:widowControl/>
        <w:suppressAutoHyphens w:val="0"/>
        <w:rPr>
          <w:lang w:val="uk-UA"/>
        </w:rPr>
      </w:pPr>
      <w:r>
        <w:rPr>
          <w:lang w:val="uk-UA"/>
        </w:rPr>
        <w:t>Нова зйомка додається через адмінку</w:t>
      </w:r>
    </w:p>
    <w:p w:rsidR="00197A5E" w:rsidRPr="0006067C" w:rsidRDefault="00B40CD0" w:rsidP="0019743B">
      <w:pPr>
        <w:widowControl/>
        <w:suppressAutoHyphens w:val="0"/>
        <w:rPr>
          <w:lang w:val="ru-RU"/>
        </w:rPr>
      </w:pPr>
      <w:r>
        <w:rPr>
          <w:lang w:val="ru-RU"/>
        </w:rPr>
        <w:t>Автоперегрупування при великому моніторі</w:t>
      </w:r>
      <w:r w:rsidR="004D4503" w:rsidRPr="0006067C">
        <w:rPr>
          <w:lang w:val="ru-RU"/>
        </w:rPr>
        <w:t>.</w:t>
      </w:r>
    </w:p>
    <w:p w:rsidR="00F511D1" w:rsidRPr="0006067C" w:rsidRDefault="00F511D1" w:rsidP="0019743B">
      <w:pPr>
        <w:widowControl/>
        <w:suppressAutoHyphens w:val="0"/>
        <w:rPr>
          <w:lang w:val="ru-RU"/>
        </w:rPr>
      </w:pPr>
      <w:proofErr w:type="gramStart"/>
      <w:r>
        <w:t>Inline</w:t>
      </w:r>
      <w:r w:rsidRPr="00F511D1">
        <w:rPr>
          <w:lang w:val="ru-RU"/>
        </w:rPr>
        <w:t xml:space="preserve"> </w:t>
      </w:r>
      <w:r>
        <w:rPr>
          <w:lang w:val="ru-RU"/>
        </w:rPr>
        <w:t>розміщення або бутстрап.</w:t>
      </w:r>
      <w:proofErr w:type="gramEnd"/>
    </w:p>
    <w:p w:rsidR="004D4503" w:rsidRPr="004D4503" w:rsidRDefault="004D4503" w:rsidP="0019743B">
      <w:pPr>
        <w:widowControl/>
        <w:suppressAutoHyphens w:val="0"/>
        <w:rPr>
          <w:lang w:val="uk-UA"/>
        </w:rPr>
      </w:pPr>
      <w:r>
        <w:rPr>
          <w:lang w:val="ru-RU"/>
        </w:rPr>
        <w:t>Ширина і позиц</w:t>
      </w:r>
      <w:r>
        <w:rPr>
          <w:lang w:val="uk-UA"/>
        </w:rPr>
        <w:t>ія = ширині меню хеадера.</w:t>
      </w:r>
    </w:p>
    <w:p w:rsidR="00C178A4" w:rsidRPr="006562AE" w:rsidRDefault="006562AE" w:rsidP="0019743B">
      <w:pPr>
        <w:widowControl/>
        <w:suppressAutoHyphens w:val="0"/>
        <w:rPr>
          <w:b/>
          <w:lang w:val="ru-RU"/>
        </w:rPr>
      </w:pPr>
      <w:proofErr w:type="gramStart"/>
      <w:r w:rsidRPr="006562AE">
        <w:rPr>
          <w:b/>
        </w:rPr>
        <w:t>c</w:t>
      </w:r>
      <w:r w:rsidRPr="00F511D1">
        <w:rPr>
          <w:b/>
          <w:lang w:val="ru-RU"/>
        </w:rPr>
        <w:t>)</w:t>
      </w:r>
      <w:r w:rsidR="008B4D48" w:rsidRPr="006562AE">
        <w:rPr>
          <w:b/>
        </w:rPr>
        <w:t>Footer</w:t>
      </w:r>
      <w:proofErr w:type="gramEnd"/>
    </w:p>
    <w:p w:rsidR="008B4D48" w:rsidRDefault="00197A5E" w:rsidP="0019743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6C5F4E05" wp14:editId="1F410949">
            <wp:extent cx="2895600" cy="472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F2EDA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1F2EDA" w:rsidRPr="00404756" w:rsidRDefault="001F2EDA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1F2EDA" w:rsidRDefault="001F2EDA" w:rsidP="006A0FFA">
            <w:pPr>
              <w:widowControl/>
              <w:suppressAutoHyphens w:val="0"/>
            </w:pPr>
          </w:p>
        </w:tc>
      </w:tr>
      <w:tr w:rsidR="001F2EDA" w:rsidTr="006A0FFA">
        <w:tc>
          <w:tcPr>
            <w:tcW w:w="2093" w:type="dxa"/>
          </w:tcPr>
          <w:p w:rsidR="001F2EDA" w:rsidRPr="00404756" w:rsidRDefault="001F2EDA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1F2EDA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1F2EDA">
              <w:t>/About</w:t>
            </w:r>
          </w:p>
        </w:tc>
      </w:tr>
    </w:tbl>
    <w:p w:rsidR="001F2EDA" w:rsidRDefault="001F2EDA" w:rsidP="0019743B">
      <w:pPr>
        <w:widowControl/>
        <w:suppressAutoHyphens w:val="0"/>
      </w:pPr>
    </w:p>
    <w:p w:rsidR="00C178A4" w:rsidRDefault="00C178A4" w:rsidP="0019743B">
      <w:pPr>
        <w:widowControl/>
        <w:suppressAutoHyphens w:val="0"/>
      </w:pPr>
    </w:p>
    <w:p w:rsidR="0019743B" w:rsidRPr="006562AE" w:rsidRDefault="006562AE" w:rsidP="0019743B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="00197A5E" w:rsidRPr="006562AE">
        <w:rPr>
          <w:b/>
        </w:rPr>
        <w:t>Side Bar</w:t>
      </w:r>
    </w:p>
    <w:p w:rsidR="00197A5E" w:rsidRPr="00197A5E" w:rsidRDefault="001F2EDA" w:rsidP="0019743B">
      <w:pPr>
        <w:widowControl/>
        <w:suppressAutoHyphens w:val="0"/>
        <w:rPr>
          <w:lang w:val="uk-UA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E95AF6D" wp14:editId="0F77CDFB">
            <wp:simplePos x="0" y="0"/>
            <wp:positionH relativeFrom="column">
              <wp:posOffset>4545330</wp:posOffset>
            </wp:positionH>
            <wp:positionV relativeFrom="paragraph">
              <wp:posOffset>124460</wp:posOffset>
            </wp:positionV>
            <wp:extent cx="1783080" cy="470154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6"/>
                    <a:stretch/>
                  </pic:blipFill>
                  <pic:spPr bwMode="auto">
                    <a:xfrm>
                      <a:off x="0" y="0"/>
                      <a:ext cx="1783080" cy="4701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97A5E">
        <w:t>Postion</w:t>
      </w:r>
      <w:proofErr w:type="spellEnd"/>
      <w:r w:rsidR="00197A5E">
        <w:t>: Absolute</w:t>
      </w:r>
    </w:p>
    <w:p w:rsidR="00197A5E" w:rsidRDefault="00197A5E" w:rsidP="00741E4B">
      <w:pPr>
        <w:widowControl/>
        <w:suppressAutoHyphens w:val="0"/>
      </w:pPr>
    </w:p>
    <w:p w:rsidR="00197A5E" w:rsidRPr="006562AE" w:rsidRDefault="006562AE" w:rsidP="00741E4B">
      <w:pPr>
        <w:widowControl/>
        <w:suppressAutoHyphens w:val="0"/>
        <w:rPr>
          <w:i/>
        </w:rPr>
      </w:pPr>
      <w:r w:rsidRPr="006562AE">
        <w:rPr>
          <w:i/>
        </w:rPr>
        <w:t>Avata</w:t>
      </w:r>
      <w:r w:rsidR="00197A5E" w:rsidRPr="006562AE">
        <w:rPr>
          <w:i/>
        </w:rPr>
        <w:t>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197A5E" w:rsidTr="006A0FFA">
        <w:tc>
          <w:tcPr>
            <w:tcW w:w="2093" w:type="dxa"/>
          </w:tcPr>
          <w:p w:rsidR="00197A5E" w:rsidRDefault="00197A5E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197A5E" w:rsidRDefault="00197A5E" w:rsidP="006A0FFA">
            <w:pPr>
              <w:widowControl/>
              <w:suppressAutoHyphens w:val="0"/>
            </w:pPr>
            <w:r w:rsidRPr="00B175D2">
              <w:rPr>
                <w:color w:val="FF0000"/>
                <w:lang w:val="uk-UA"/>
              </w:rPr>
              <w:t>?</w:t>
            </w:r>
            <w:proofErr w:type="spellStart"/>
            <w:r w:rsidRPr="00B175D2">
              <w:rPr>
                <w:color w:val="FF0000"/>
              </w:rPr>
              <w:t>em</w:t>
            </w:r>
            <w:proofErr w:type="spellEnd"/>
            <w:r w:rsidRPr="00B175D2">
              <w:rPr>
                <w:color w:val="FF0000"/>
                <w:lang w:val="uk-UA"/>
              </w:rPr>
              <w:t xml:space="preserve"> </w:t>
            </w:r>
            <w:r w:rsidRPr="00B175D2">
              <w:rPr>
                <w:color w:val="FF0000"/>
              </w:rPr>
              <w:t>or ?</w:t>
            </w:r>
            <w:proofErr w:type="spellStart"/>
            <w:r w:rsidRPr="00B175D2">
              <w:rPr>
                <w:color w:val="FF0000"/>
              </w:rPr>
              <w:t>px</w:t>
            </w:r>
            <w:proofErr w:type="spellEnd"/>
            <w:r>
              <w:t xml:space="preserve"> (w=</w:t>
            </w:r>
            <w:r w:rsidR="00404756">
              <w:t>255</w:t>
            </w:r>
            <w:r>
              <w:t>px</w:t>
            </w:r>
            <w:r w:rsidR="00404756">
              <w:t>, h=255</w:t>
            </w:r>
            <w:r>
              <w:t>px)</w:t>
            </w:r>
          </w:p>
          <w:p w:rsidR="00197A5E" w:rsidRDefault="00197A5E" w:rsidP="006A0FFA">
            <w:pPr>
              <w:widowControl/>
              <w:suppressAutoHyphens w:val="0"/>
            </w:pPr>
          </w:p>
        </w:tc>
      </w:tr>
    </w:tbl>
    <w:p w:rsidR="00404756" w:rsidRDefault="00404756" w:rsidP="00741E4B">
      <w:pPr>
        <w:widowControl/>
        <w:suppressAutoHyphens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Default="00404756" w:rsidP="006A0FFA">
            <w:pPr>
              <w:widowControl/>
              <w:suppressAutoHyphens w:val="0"/>
            </w:pPr>
            <w:r>
              <w:t>Text:</w:t>
            </w:r>
          </w:p>
        </w:tc>
        <w:tc>
          <w:tcPr>
            <w:tcW w:w="4961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Привет</w:t>
            </w:r>
            <w:r>
              <w:t>!</w:t>
            </w:r>
          </w:p>
          <w:p w:rsidR="00404756" w:rsidRPr="00404756" w:rsidRDefault="00404756" w:rsidP="006A0FFA">
            <w:pPr>
              <w:widowControl/>
              <w:suppressAutoHyphens w:val="0"/>
            </w:pPr>
            <w:r>
              <w:rPr>
                <w:lang w:val="uk-UA"/>
              </w:rPr>
              <w:t>Я занимаюсь сьемкой</w:t>
            </w:r>
            <w:r>
              <w:t>…</w:t>
            </w:r>
          </w:p>
          <w:p w:rsidR="00404756" w:rsidRDefault="00404756" w:rsidP="006A0FFA">
            <w:pPr>
              <w:widowControl/>
              <w:suppressAutoHyphens w:val="0"/>
            </w:pPr>
          </w:p>
        </w:tc>
      </w:tr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r>
              <w:t>Link(more)</w:t>
            </w:r>
          </w:p>
        </w:tc>
        <w:tc>
          <w:tcPr>
            <w:tcW w:w="4961" w:type="dxa"/>
          </w:tcPr>
          <w:p w:rsidR="00404756" w:rsidRPr="00404756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/About</w:t>
            </w:r>
          </w:p>
        </w:tc>
      </w:tr>
      <w:tr w:rsidR="004D4503" w:rsidTr="006A0FFA">
        <w:tc>
          <w:tcPr>
            <w:tcW w:w="2093" w:type="dxa"/>
          </w:tcPr>
          <w:p w:rsidR="004D4503" w:rsidRPr="004D4503" w:rsidRDefault="004D4503" w:rsidP="004D4503">
            <w:r>
              <w:rPr>
                <w:lang w:val="ru-RU"/>
              </w:rPr>
              <w:t>Шрифт</w:t>
            </w:r>
            <w:r w:rsidRPr="004D4503">
              <w:t xml:space="preserve"> </w:t>
            </w:r>
          </w:p>
          <w:p w:rsidR="004D4503" w:rsidRDefault="004D4503" w:rsidP="006A0FFA">
            <w:pPr>
              <w:widowControl/>
              <w:suppressAutoHyphens w:val="0"/>
            </w:pPr>
          </w:p>
        </w:tc>
        <w:tc>
          <w:tcPr>
            <w:tcW w:w="4961" w:type="dxa"/>
          </w:tcPr>
          <w:p w:rsidR="004D4503" w:rsidRPr="0019743B" w:rsidRDefault="004D4503" w:rsidP="006A0FFA">
            <w:pPr>
              <w:widowControl/>
              <w:suppressAutoHyphens w:val="0"/>
              <w:rPr>
                <w:i/>
              </w:rPr>
            </w:pPr>
            <w:proofErr w:type="spellStart"/>
            <w:r>
              <w:t>Helius</w:t>
            </w:r>
            <w:proofErr w:type="spellEnd"/>
            <w:r w:rsidRPr="004D4503">
              <w:t xml:space="preserve">  - </w:t>
            </w:r>
            <w:r w:rsidRPr="00D714F2">
              <w:t>http</w:t>
            </w:r>
            <w:r w:rsidRPr="004D4503">
              <w:t>://</w:t>
            </w:r>
            <w:r w:rsidRPr="00D714F2">
              <w:t>www</w:t>
            </w:r>
            <w:r w:rsidRPr="004D4503">
              <w:t>.</w:t>
            </w:r>
            <w:r w:rsidRPr="00D714F2">
              <w:t>gophotoweb</w:t>
            </w:r>
            <w:r w:rsidRPr="004D4503">
              <w:t>.</w:t>
            </w:r>
            <w:r w:rsidRPr="00D714F2">
              <w:t>ru</w:t>
            </w:r>
            <w:r w:rsidRPr="004D4503">
              <w:t>/</w:t>
            </w:r>
          </w:p>
        </w:tc>
      </w:tr>
    </w:tbl>
    <w:p w:rsidR="00404756" w:rsidRDefault="00404756" w:rsidP="00741E4B">
      <w:pPr>
        <w:widowControl/>
        <w:suppressAutoHyphens w:val="0"/>
      </w:pPr>
    </w:p>
    <w:p w:rsidR="00404756" w:rsidRPr="006562AE" w:rsidRDefault="00404756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Categories(</w:t>
      </w:r>
      <w:proofErr w:type="gramEnd"/>
      <w:r w:rsidRPr="006562AE">
        <w:rPr>
          <w:i/>
          <w:lang w:val="uk-UA"/>
        </w:rPr>
        <w:t>Теги</w:t>
      </w:r>
      <w:r w:rsidRPr="006562AE">
        <w:rPr>
          <w:i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404756" w:rsidTr="006A0FFA">
        <w:tc>
          <w:tcPr>
            <w:tcW w:w="2093" w:type="dxa"/>
          </w:tcPr>
          <w:p w:rsidR="00404756" w:rsidRPr="00404756" w:rsidRDefault="00404756" w:rsidP="006A0FFA">
            <w:pPr>
              <w:widowControl/>
              <w:suppressAutoHyphens w:val="0"/>
            </w:pPr>
            <w:proofErr w:type="spellStart"/>
            <w:r>
              <w:t>Weding</w:t>
            </w:r>
            <w:proofErr w:type="spellEnd"/>
          </w:p>
        </w:tc>
        <w:tc>
          <w:tcPr>
            <w:tcW w:w="4961" w:type="dxa"/>
          </w:tcPr>
          <w:p w:rsidR="00404756" w:rsidRDefault="00DD1583" w:rsidP="00404756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404756">
              <w:t>/tag/ Wed</w:t>
            </w:r>
            <w:r w:rsidR="003303AC">
              <w:t>d</w:t>
            </w:r>
            <w:r w:rsidR="00404756">
              <w:t>ing</w:t>
            </w:r>
          </w:p>
        </w:tc>
      </w:tr>
      <w:tr w:rsidR="00404756" w:rsidRPr="00404756" w:rsidTr="006A0FFA">
        <w:tc>
          <w:tcPr>
            <w:tcW w:w="2093" w:type="dxa"/>
          </w:tcPr>
          <w:p w:rsidR="00404756" w:rsidRPr="00404756" w:rsidRDefault="001F2EDA" w:rsidP="006A0FFA">
            <w:pPr>
              <w:widowControl/>
              <w:suppressAutoHyphens w:val="0"/>
            </w:pPr>
            <w:r>
              <w:t>Love story</w:t>
            </w:r>
          </w:p>
        </w:tc>
        <w:tc>
          <w:tcPr>
            <w:tcW w:w="4961" w:type="dxa"/>
          </w:tcPr>
          <w:p w:rsidR="00404756" w:rsidRPr="00404756" w:rsidRDefault="00DD1583" w:rsidP="001F2ED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BE67A5">
              <w:t xml:space="preserve">/tag/ </w:t>
            </w:r>
            <w:proofErr w:type="spellStart"/>
            <w:r w:rsidR="00BE67A5">
              <w:t>L</w:t>
            </w:r>
            <w:r w:rsidR="001F2EDA">
              <w:t>ove_story</w:t>
            </w:r>
            <w:proofErr w:type="spellEnd"/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Family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Family</w:t>
            </w:r>
          </w:p>
        </w:tc>
      </w:tr>
      <w:tr w:rsidR="001F2EDA" w:rsidRPr="00404756" w:rsidTr="006A0FFA">
        <w:tc>
          <w:tcPr>
            <w:tcW w:w="2093" w:type="dxa"/>
          </w:tcPr>
          <w:p w:rsidR="001F2EDA" w:rsidRDefault="001F2EDA" w:rsidP="006A0FFA">
            <w:pPr>
              <w:widowControl/>
              <w:suppressAutoHyphens w:val="0"/>
            </w:pPr>
            <w:r>
              <w:t>Inspiration</w:t>
            </w:r>
          </w:p>
        </w:tc>
        <w:tc>
          <w:tcPr>
            <w:tcW w:w="4961" w:type="dxa"/>
          </w:tcPr>
          <w:p w:rsidR="001F2EDA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1F2EDA">
              <w:t>/tag/ Inspiration</w:t>
            </w:r>
          </w:p>
        </w:tc>
      </w:tr>
      <w:tr w:rsidR="003303AC" w:rsidRPr="00404756" w:rsidTr="006A0FFA">
        <w:tc>
          <w:tcPr>
            <w:tcW w:w="2093" w:type="dxa"/>
          </w:tcPr>
          <w:p w:rsidR="003303AC" w:rsidRDefault="003303AC" w:rsidP="006A0FFA">
            <w:pPr>
              <w:widowControl/>
              <w:suppressAutoHyphens w:val="0"/>
            </w:pPr>
            <w:r>
              <w:t>Portrait</w:t>
            </w:r>
          </w:p>
        </w:tc>
        <w:tc>
          <w:tcPr>
            <w:tcW w:w="4961" w:type="dxa"/>
          </w:tcPr>
          <w:p w:rsidR="003303AC" w:rsidRPr="0019743B" w:rsidRDefault="00DD1583" w:rsidP="001F2ED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Olgavolyanska.com</w:t>
            </w:r>
            <w:r w:rsidR="003303AC">
              <w:t xml:space="preserve">/tag/ Portrait </w:t>
            </w:r>
          </w:p>
        </w:tc>
      </w:tr>
    </w:tbl>
    <w:p w:rsidR="001F2EDA" w:rsidRDefault="001F2EDA" w:rsidP="00741E4B">
      <w:pPr>
        <w:widowControl/>
        <w:suppressAutoHyphens w:val="0"/>
      </w:pPr>
    </w:p>
    <w:p w:rsidR="001F2EDA" w:rsidRPr="006562AE" w:rsidRDefault="001F2EDA" w:rsidP="00741E4B">
      <w:pPr>
        <w:widowControl/>
        <w:suppressAutoHyphens w:val="0"/>
        <w:rPr>
          <w:i/>
          <w:lang w:val="ru-RU"/>
        </w:rPr>
      </w:pPr>
      <w:r w:rsidRPr="006562AE">
        <w:rPr>
          <w:i/>
        </w:rPr>
        <w:t>Instagram</w:t>
      </w:r>
    </w:p>
    <w:p w:rsidR="00DC22C2" w:rsidRDefault="002663B1" w:rsidP="00741E4B">
      <w:pPr>
        <w:widowControl/>
        <w:suppressAutoHyphens w:val="0"/>
        <w:rPr>
          <w:lang w:val="uk-UA"/>
        </w:rPr>
      </w:pPr>
      <w:r>
        <w:rPr>
          <w:lang w:val="uk-UA"/>
        </w:rPr>
        <w:t>Слайд шоу</w:t>
      </w:r>
      <w:r w:rsidR="001F2EDA">
        <w:rPr>
          <w:lang w:val="uk-UA"/>
        </w:rPr>
        <w:t xml:space="preserve"> повинно братися з </w:t>
      </w:r>
      <w:r>
        <w:rPr>
          <w:lang w:val="uk-UA"/>
        </w:rPr>
        <w:t>інстаграма і змінюватися</w:t>
      </w:r>
      <w:r w:rsidR="00DC22C2">
        <w:rPr>
          <w:lang w:val="uk-UA"/>
        </w:rPr>
        <w:t>.</w:t>
      </w:r>
    </w:p>
    <w:p w:rsidR="00F511D1" w:rsidRPr="003303AC" w:rsidRDefault="003303AC" w:rsidP="00F511D1">
      <w:pPr>
        <w:widowControl/>
        <w:suppressAutoHyphens w:val="0"/>
        <w:rPr>
          <w:lang w:val="ru-RU"/>
        </w:rPr>
      </w:pPr>
      <w:r>
        <w:rPr>
          <w:lang w:val="uk-UA"/>
        </w:rPr>
        <w:t>Ссилка на інстаграм(головну інстаграму)</w:t>
      </w:r>
      <w:r w:rsidR="00F511D1" w:rsidRPr="00F511D1">
        <w:rPr>
          <w:lang w:val="ru-RU"/>
        </w:rPr>
        <w:t xml:space="preserve"> </w:t>
      </w:r>
      <w:r w:rsidR="00F511D1">
        <w:rPr>
          <w:lang w:val="ru-RU"/>
        </w:rPr>
        <w:t>або ссилки на фотки з інсту</w:t>
      </w:r>
    </w:p>
    <w:p w:rsidR="003303AC" w:rsidRPr="00DA3E3F" w:rsidRDefault="003303AC" w:rsidP="00741E4B">
      <w:pPr>
        <w:widowControl/>
        <w:suppressAutoHyphens w:val="0"/>
        <w:rPr>
          <w:lang w:val="uk-UA"/>
          <w:rPrChange w:id="2" w:author="Zvorskyi Ivan" w:date="2015-08-10T17:29:00Z">
            <w:rPr>
              <w:lang w:val="ru-RU"/>
            </w:rPr>
          </w:rPrChange>
        </w:rPr>
      </w:pPr>
    </w:p>
    <w:p w:rsidR="00DC22C2" w:rsidRPr="00F511D1" w:rsidRDefault="00DC22C2" w:rsidP="00741E4B">
      <w:pPr>
        <w:widowControl/>
        <w:suppressAutoHyphens w:val="0"/>
        <w:rPr>
          <w:lang w:val="ru-RU"/>
        </w:rPr>
      </w:pPr>
    </w:p>
    <w:p w:rsidR="00DC22C2" w:rsidRPr="003303AC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</w:rPr>
        <w:t xml:space="preserve">Popular </w:t>
      </w:r>
      <w:proofErr w:type="gramStart"/>
      <w:r w:rsidRPr="006562AE">
        <w:rPr>
          <w:i/>
        </w:rPr>
        <w:t>stories</w:t>
      </w:r>
      <w:r w:rsidR="003303AC">
        <w:rPr>
          <w:i/>
          <w:lang w:val="uk-UA"/>
        </w:rPr>
        <w:t>(</w:t>
      </w:r>
      <w:proofErr w:type="gramEnd"/>
      <w:r w:rsidR="003303AC">
        <w:rPr>
          <w:i/>
        </w:rPr>
        <w:t>Count by visits</w:t>
      </w:r>
      <w:r w:rsidR="003303AC">
        <w:rPr>
          <w:i/>
          <w:lang w:val="uk-UA"/>
        </w:rPr>
        <w:t>)</w:t>
      </w:r>
    </w:p>
    <w:p w:rsidR="00DC22C2" w:rsidRDefault="00DC22C2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</w:tblGrid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</w:tcPr>
          <w:p w:rsidR="00DC22C2" w:rsidRDefault="00DC22C2" w:rsidP="006A0FFA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>
              <w:t>or ?</w:t>
            </w:r>
            <w:proofErr w:type="spellStart"/>
            <w:r>
              <w:t>px</w:t>
            </w:r>
            <w:proofErr w:type="spellEnd"/>
            <w:r>
              <w:t xml:space="preserve"> (w=120px, h=124px)</w:t>
            </w:r>
          </w:p>
          <w:p w:rsidR="00DC22C2" w:rsidRDefault="00DC22C2" w:rsidP="006A0FFA">
            <w:pPr>
              <w:widowControl/>
              <w:suppressAutoHyphens w:val="0"/>
            </w:pPr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Link:</w:t>
            </w:r>
          </w:p>
        </w:tc>
        <w:tc>
          <w:tcPr>
            <w:tcW w:w="4961" w:type="dxa"/>
          </w:tcPr>
          <w:p w:rsidR="00DC22C2" w:rsidRDefault="00DD1583" w:rsidP="006A0FFA">
            <w:pPr>
              <w:widowControl/>
              <w:suppressAutoHyphens w:val="0"/>
            </w:pPr>
            <w:r>
              <w:rPr>
                <w:i/>
              </w:rPr>
              <w:t>Olgavolyanska.com</w:t>
            </w:r>
            <w:r w:rsidR="00DC22C2">
              <w:t>/</w:t>
            </w:r>
            <w:proofErr w:type="spellStart"/>
            <w:r w:rsidR="00DC22C2">
              <w:t>blog_id</w:t>
            </w:r>
            <w:proofErr w:type="spellEnd"/>
          </w:p>
        </w:tc>
      </w:tr>
      <w:tr w:rsidR="00DC22C2" w:rsidTr="001504DD">
        <w:trPr>
          <w:trHeight w:val="338"/>
        </w:trPr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Hover:</w:t>
            </w:r>
          </w:p>
        </w:tc>
        <w:tc>
          <w:tcPr>
            <w:tcW w:w="4961" w:type="dxa"/>
          </w:tcPr>
          <w:p w:rsidR="00DC22C2" w:rsidRPr="0019743B" w:rsidRDefault="00DC22C2" w:rsidP="00DC22C2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Transparent 50% +</w:t>
            </w:r>
            <w:proofErr w:type="spellStart"/>
            <w:r>
              <w:rPr>
                <w:i/>
              </w:rPr>
              <w:t>id_name</w:t>
            </w:r>
            <w:proofErr w:type="spellEnd"/>
          </w:p>
        </w:tc>
      </w:tr>
      <w:tr w:rsidR="00DC22C2" w:rsidTr="006A0FFA">
        <w:tc>
          <w:tcPr>
            <w:tcW w:w="2093" w:type="dxa"/>
          </w:tcPr>
          <w:p w:rsidR="00DC22C2" w:rsidRDefault="00DC22C2" w:rsidP="006A0FFA">
            <w:pPr>
              <w:widowControl/>
              <w:suppressAutoHyphens w:val="0"/>
            </w:pPr>
            <w:r>
              <w:t>q-ty</w:t>
            </w:r>
          </w:p>
        </w:tc>
        <w:tc>
          <w:tcPr>
            <w:tcW w:w="4961" w:type="dxa"/>
          </w:tcPr>
          <w:p w:rsidR="00DC22C2" w:rsidRDefault="003303AC" w:rsidP="006A0FFA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4(2x2)</w:t>
            </w:r>
          </w:p>
        </w:tc>
      </w:tr>
    </w:tbl>
    <w:p w:rsidR="00DC22C2" w:rsidRDefault="00DC22C2" w:rsidP="00741E4B">
      <w:pPr>
        <w:widowControl/>
        <w:suppressAutoHyphens w:val="0"/>
      </w:pPr>
    </w:p>
    <w:p w:rsidR="00DC22C2" w:rsidRDefault="00DC22C2">
      <w:pPr>
        <w:widowControl/>
        <w:suppressAutoHyphens w:val="0"/>
      </w:pPr>
      <w:r>
        <w:br w:type="page"/>
      </w:r>
    </w:p>
    <w:p w:rsidR="00DC22C2" w:rsidRPr="00F511D1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lastRenderedPageBreak/>
        <w:t xml:space="preserve">3. </w:t>
      </w:r>
      <w:r w:rsidR="00DC22C2" w:rsidRPr="006562AE">
        <w:rPr>
          <w:b/>
          <w:i/>
          <w:color w:val="FF0000"/>
          <w:sz w:val="30"/>
        </w:rPr>
        <w:t>Blog</w:t>
      </w:r>
    </w:p>
    <w:p w:rsidR="00741E4B" w:rsidRDefault="00F511D1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inline distT="0" distB="0" distL="0" distR="0" wp14:anchorId="26768810" wp14:editId="2C4E8C28">
            <wp:extent cx="46577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2C2" w:rsidRDefault="00DC22C2" w:rsidP="00741E4B">
      <w:pPr>
        <w:widowControl/>
        <w:suppressAutoHyphens w:val="0"/>
      </w:pPr>
    </w:p>
    <w:p w:rsidR="00DC22C2" w:rsidRPr="006562AE" w:rsidRDefault="006562AE" w:rsidP="00DC22C2">
      <w:pPr>
        <w:rPr>
          <w:b/>
        </w:rPr>
      </w:pPr>
      <w:proofErr w:type="gramStart"/>
      <w:r w:rsidRPr="006562AE">
        <w:rPr>
          <w:b/>
        </w:rPr>
        <w:t>a)</w:t>
      </w:r>
      <w:proofErr w:type="gramEnd"/>
      <w:r w:rsidR="00DC22C2" w:rsidRPr="006562AE">
        <w:rPr>
          <w:b/>
        </w:rPr>
        <w:t>Header</w:t>
      </w: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Тут</w:t>
      </w:r>
    </w:p>
    <w:p w:rsidR="00DC22C2" w:rsidRDefault="00DC22C2" w:rsidP="00741E4B">
      <w:pPr>
        <w:widowControl/>
        <w:suppressAutoHyphens w:val="0"/>
        <w:rPr>
          <w:lang w:val="uk-UA"/>
        </w:rPr>
      </w:pPr>
    </w:p>
    <w:p w:rsidR="00DC22C2" w:rsidRPr="006562AE" w:rsidRDefault="006562AE" w:rsidP="00741E4B">
      <w:pPr>
        <w:widowControl/>
        <w:suppressAutoHyphens w:val="0"/>
        <w:rPr>
          <w:b/>
        </w:rPr>
      </w:pPr>
      <w:r w:rsidRPr="006562AE">
        <w:rPr>
          <w:b/>
        </w:rPr>
        <w:t xml:space="preserve">b) </w:t>
      </w:r>
      <w:r w:rsidR="00DC22C2" w:rsidRPr="006562AE">
        <w:rPr>
          <w:b/>
        </w:rPr>
        <w:t>Body</w:t>
      </w:r>
    </w:p>
    <w:p w:rsidR="00DC22C2" w:rsidRDefault="00DC22C2" w:rsidP="00DC22C2">
      <w:pPr>
        <w:widowControl/>
        <w:suppressAutoHyphens w:val="0"/>
        <w:rPr>
          <w:i/>
        </w:rPr>
      </w:pPr>
      <w:proofErr w:type="gramStart"/>
      <w:r>
        <w:t>Logo(</w:t>
      </w:r>
      <w:proofErr w:type="gramEnd"/>
      <w:r>
        <w:rPr>
          <w:lang w:val="uk-UA"/>
        </w:rPr>
        <w:t>в розробці</w:t>
      </w:r>
      <w:r>
        <w:t>)</w:t>
      </w:r>
      <w:r>
        <w:rPr>
          <w:lang w:val="uk-UA"/>
        </w:rPr>
        <w:t xml:space="preserve"> – </w:t>
      </w:r>
      <w:r>
        <w:t xml:space="preserve">link to </w:t>
      </w:r>
      <w:r w:rsidR="00DD1583">
        <w:rPr>
          <w:i/>
        </w:rPr>
        <w:t>Olgavolyanska.com</w:t>
      </w:r>
    </w:p>
    <w:p w:rsidR="00DC22C2" w:rsidRDefault="00DC22C2" w:rsidP="00741E4B">
      <w:pPr>
        <w:widowControl/>
        <w:suppressAutoHyphens w:val="0"/>
      </w:pPr>
    </w:p>
    <w:p w:rsidR="00DC22C2" w:rsidRPr="006562AE" w:rsidRDefault="00DC22C2" w:rsidP="00741E4B">
      <w:pPr>
        <w:widowControl/>
        <w:suppressAutoHyphens w:val="0"/>
        <w:rPr>
          <w:i/>
          <w:lang w:val="uk-UA"/>
        </w:rPr>
      </w:pPr>
      <w:r w:rsidRPr="006562AE">
        <w:rPr>
          <w:i/>
          <w:lang w:val="uk-UA"/>
        </w:rPr>
        <w:t>Шапка</w:t>
      </w:r>
    </w:p>
    <w:p w:rsidR="00ED4298" w:rsidRDefault="00DC22C2" w:rsidP="00741E4B">
      <w:pPr>
        <w:widowControl/>
        <w:suppressAutoHyphens w:val="0"/>
      </w:pPr>
      <w:r>
        <w:rPr>
          <w:lang w:val="uk-UA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253"/>
      </w:tblGrid>
      <w:tr w:rsidR="006562AE" w:rsidTr="006562AE">
        <w:trPr>
          <w:trHeight w:val="562"/>
        </w:trPr>
        <w:tc>
          <w:tcPr>
            <w:tcW w:w="4644" w:type="dxa"/>
          </w:tcPr>
          <w:p w:rsidR="006562AE" w:rsidRDefault="00B175D2" w:rsidP="006562AE">
            <w:pPr>
              <w:widowControl/>
              <w:suppressAutoHyphens w:val="0"/>
            </w:pPr>
            <w:r>
              <w:rPr>
                <w:lang w:val="uk-UA"/>
              </w:rPr>
              <w:t xml:space="preserve">         </w:t>
            </w:r>
            <w:proofErr w:type="spellStart"/>
            <w:r w:rsidR="006562AE">
              <w:t>Id_name</w:t>
            </w:r>
            <w:proofErr w:type="spellEnd"/>
          </w:p>
          <w:p w:rsidR="006562AE" w:rsidRDefault="006562AE" w:rsidP="006562AE">
            <w:pPr>
              <w:widowControl/>
              <w:suppressAutoHyphens w:val="0"/>
            </w:pPr>
            <w:proofErr w:type="spellStart"/>
            <w:r>
              <w:t>Id_date</w:t>
            </w:r>
            <w:proofErr w:type="spellEnd"/>
            <w:r>
              <w:t>/Tag(with link)</w:t>
            </w:r>
          </w:p>
          <w:p w:rsidR="006562AE" w:rsidRDefault="006562AE" w:rsidP="006562AE">
            <w:pPr>
              <w:widowControl/>
              <w:suppressAutoHyphens w:val="0"/>
            </w:pPr>
          </w:p>
          <w:p w:rsidR="006562AE" w:rsidRPr="006562AE" w:rsidRDefault="006562AE" w:rsidP="006562AE">
            <w:pPr>
              <w:widowControl/>
              <w:suppressAutoHyphens w:val="0"/>
              <w:rPr>
                <w:lang w:val="ru-RU"/>
              </w:rPr>
            </w:pPr>
            <w:r>
              <w:t>Text</w:t>
            </w:r>
            <w:r w:rsidRPr="00605893">
              <w:rPr>
                <w:lang w:val="ru-RU"/>
              </w:rPr>
              <w:t>(</w:t>
            </w:r>
            <w:r>
              <w:rPr>
                <w:lang w:val="uk-UA"/>
              </w:rPr>
              <w:t>Підтягуються з бази</w:t>
            </w:r>
            <w:r w:rsidRPr="00504E4C">
              <w:rPr>
                <w:lang w:val="ru-RU"/>
              </w:rPr>
              <w:t xml:space="preserve"> </w:t>
            </w:r>
            <w:r>
              <w:rPr>
                <w:lang w:val="uk-UA"/>
              </w:rPr>
              <w:t xml:space="preserve">(додається </w:t>
            </w:r>
            <w:r>
              <w:rPr>
                <w:lang w:val="ru-RU"/>
              </w:rPr>
              <w:t>при заливці зйомки</w:t>
            </w:r>
            <w:r>
              <w:rPr>
                <w:lang w:val="uk-UA"/>
              </w:rPr>
              <w:t>)</w:t>
            </w:r>
            <w:r w:rsidRPr="006562AE">
              <w:rPr>
                <w:lang w:val="ru-RU"/>
              </w:rPr>
              <w:t>)</w:t>
            </w:r>
          </w:p>
        </w:tc>
        <w:tc>
          <w:tcPr>
            <w:tcW w:w="4253" w:type="dxa"/>
          </w:tcPr>
          <w:p w:rsidR="006562AE" w:rsidRDefault="006562AE" w:rsidP="00741E4B">
            <w:pPr>
              <w:widowControl/>
              <w:suppressAutoHyphens w:val="0"/>
            </w:pPr>
            <w:r w:rsidRPr="006562AE">
              <w:rPr>
                <w:i/>
                <w:noProof/>
                <w:lang w:val="ru-RU" w:eastAsia="ru-RU" w:bidi="ar-SA"/>
              </w:rPr>
              <w:drawing>
                <wp:inline distT="0" distB="0" distL="0" distR="0" wp14:anchorId="0A3E62E7" wp14:editId="1664FB82">
                  <wp:extent cx="2543175" cy="12024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834" cy="1204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2B55" w:rsidRPr="006562AE" w:rsidRDefault="00F22B55" w:rsidP="00741E4B">
      <w:pPr>
        <w:widowControl/>
        <w:suppressAutoHyphens w:val="0"/>
      </w:pPr>
    </w:p>
    <w:p w:rsidR="00504E4C" w:rsidRDefault="00504E4C" w:rsidP="00741E4B">
      <w:pPr>
        <w:widowControl/>
        <w:suppressAutoHyphens w:val="0"/>
      </w:pPr>
      <w:r>
        <w:t>Photos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4961"/>
        <w:gridCol w:w="1045"/>
      </w:tblGrid>
      <w:tr w:rsidR="00504E4C" w:rsidTr="00BD5DD9"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t>Size:</w:t>
            </w:r>
          </w:p>
        </w:tc>
        <w:tc>
          <w:tcPr>
            <w:tcW w:w="4961" w:type="dxa"/>
            <w:gridSpan w:val="2"/>
          </w:tcPr>
          <w:p w:rsidR="00504E4C" w:rsidRDefault="00504E4C" w:rsidP="00BD5DD9">
            <w:pPr>
              <w:widowControl/>
              <w:suppressAutoHyphens w:val="0"/>
            </w:pPr>
            <w:r>
              <w:rPr>
                <w:lang w:val="uk-UA"/>
              </w:rPr>
              <w:t>?</w:t>
            </w:r>
            <w:proofErr w:type="spellStart"/>
            <w:r>
              <w:t>em</w:t>
            </w:r>
            <w:proofErr w:type="spellEnd"/>
            <w:r>
              <w:rPr>
                <w:lang w:val="uk-UA"/>
              </w:rPr>
              <w:t xml:space="preserve"> </w:t>
            </w:r>
            <w:r w:rsidR="00F3456B">
              <w:t>or ?</w:t>
            </w:r>
            <w:proofErr w:type="spellStart"/>
            <w:r w:rsidR="00F3456B">
              <w:t>px</w:t>
            </w:r>
            <w:proofErr w:type="spellEnd"/>
            <w:r w:rsidR="00F3456B">
              <w:t xml:space="preserve"> (</w:t>
            </w:r>
            <w:r w:rsidR="001504DD">
              <w:t>full</w:t>
            </w:r>
            <w:r>
              <w:t>)</w:t>
            </w:r>
          </w:p>
          <w:p w:rsidR="00504E4C" w:rsidRDefault="00504E4C" w:rsidP="00BD5DD9">
            <w:pPr>
              <w:widowControl/>
              <w:suppressAutoHyphens w:val="0"/>
            </w:pPr>
          </w:p>
        </w:tc>
      </w:tr>
      <w:tr w:rsidR="00504E4C" w:rsidTr="00BD5DD9">
        <w:tc>
          <w:tcPr>
            <w:tcW w:w="2093" w:type="dxa"/>
          </w:tcPr>
          <w:p w:rsidR="00504E4C" w:rsidRDefault="001504DD" w:rsidP="00BD5DD9">
            <w:pPr>
              <w:widowControl/>
              <w:suppressAutoHyphens w:val="0"/>
            </w:pPr>
            <w:r>
              <w:t>Hover</w:t>
            </w:r>
            <w:r w:rsidR="00504E4C">
              <w:t>:</w:t>
            </w:r>
          </w:p>
        </w:tc>
        <w:tc>
          <w:tcPr>
            <w:tcW w:w="4961" w:type="dxa"/>
            <w:gridSpan w:val="2"/>
          </w:tcPr>
          <w:p w:rsidR="00504E4C" w:rsidRPr="00504E4C" w:rsidRDefault="00504E4C" w:rsidP="00BD5DD9">
            <w:pPr>
              <w:widowControl/>
              <w:suppressAutoHyphens w:val="0"/>
            </w:pPr>
            <w:r>
              <w:t>Pinterest</w:t>
            </w:r>
          </w:p>
        </w:tc>
      </w:tr>
      <w:tr w:rsidR="00504E4C" w:rsidTr="00BD5DD9">
        <w:trPr>
          <w:gridAfter w:val="1"/>
          <w:wAfter w:w="1045" w:type="dxa"/>
        </w:trPr>
        <w:tc>
          <w:tcPr>
            <w:tcW w:w="2093" w:type="dxa"/>
          </w:tcPr>
          <w:p w:rsidR="00504E4C" w:rsidRDefault="00504E4C" w:rsidP="00BD5DD9">
            <w:pPr>
              <w:widowControl/>
              <w:suppressAutoHyphens w:val="0"/>
            </w:pPr>
            <w:r>
              <w:lastRenderedPageBreak/>
              <w:t>q-ty in row</w:t>
            </w:r>
          </w:p>
        </w:tc>
        <w:tc>
          <w:tcPr>
            <w:tcW w:w="4961" w:type="dxa"/>
          </w:tcPr>
          <w:p w:rsidR="00504E4C" w:rsidRDefault="00504E4C" w:rsidP="00BD5DD9">
            <w:pPr>
              <w:widowControl/>
              <w:suppressAutoHyphens w:val="0"/>
              <w:rPr>
                <w:i/>
              </w:rPr>
            </w:pPr>
            <w:r>
              <w:rPr>
                <w:i/>
              </w:rPr>
              <w:t>4</w:t>
            </w:r>
          </w:p>
        </w:tc>
      </w:tr>
    </w:tbl>
    <w:p w:rsidR="00551AEE" w:rsidRDefault="00CC6043" w:rsidP="00741E4B">
      <w:pPr>
        <w:widowControl/>
        <w:suppressAutoHyphens w:val="0"/>
      </w:pPr>
      <w:r>
        <w:rPr>
          <w:noProof/>
          <w:lang w:val="ru-RU" w:eastAsia="ru-RU" w:bidi="ar-SA"/>
        </w:rPr>
        <w:drawing>
          <wp:anchor distT="0" distB="0" distL="114300" distR="114300" simplePos="0" relativeHeight="251660288" behindDoc="0" locked="0" layoutInCell="1" allowOverlap="1" wp14:anchorId="7CA2130B" wp14:editId="70C174D8">
            <wp:simplePos x="0" y="0"/>
            <wp:positionH relativeFrom="column">
              <wp:posOffset>2423160</wp:posOffset>
            </wp:positionH>
            <wp:positionV relativeFrom="paragraph">
              <wp:posOffset>15240</wp:posOffset>
            </wp:positionV>
            <wp:extent cx="3676650" cy="1581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1AEE" w:rsidRPr="006562AE" w:rsidRDefault="00551AEE" w:rsidP="00741E4B">
      <w:pPr>
        <w:widowControl/>
        <w:suppressAutoHyphens w:val="0"/>
        <w:rPr>
          <w:i/>
        </w:rPr>
      </w:pPr>
      <w:r w:rsidRPr="006562AE">
        <w:rPr>
          <w:i/>
        </w:rPr>
        <w:t>Like’s Bar</w:t>
      </w:r>
      <w:r w:rsidR="001504DD">
        <w:rPr>
          <w:i/>
        </w:rPr>
        <w:t xml:space="preserve"> + share</w:t>
      </w:r>
    </w:p>
    <w:p w:rsidR="00551AEE" w:rsidRDefault="0033350A" w:rsidP="00741E4B">
      <w:pPr>
        <w:widowControl/>
        <w:suppressAutoHyphens w:val="0"/>
      </w:pPr>
      <w:r>
        <w:t>Facebook</w:t>
      </w:r>
    </w:p>
    <w:p w:rsidR="0033350A" w:rsidRDefault="0033350A" w:rsidP="00741E4B">
      <w:pPr>
        <w:widowControl/>
        <w:suppressAutoHyphens w:val="0"/>
      </w:pPr>
      <w:proofErr w:type="spellStart"/>
      <w:r>
        <w:t>Vkontakte</w:t>
      </w:r>
      <w:proofErr w:type="spellEnd"/>
    </w:p>
    <w:p w:rsidR="0033350A" w:rsidRDefault="0033350A" w:rsidP="00741E4B">
      <w:pPr>
        <w:widowControl/>
        <w:suppressAutoHyphens w:val="0"/>
      </w:pPr>
    </w:p>
    <w:p w:rsidR="0033350A" w:rsidRPr="006562AE" w:rsidRDefault="0033350A" w:rsidP="00741E4B">
      <w:pPr>
        <w:widowControl/>
        <w:suppressAutoHyphens w:val="0"/>
        <w:rPr>
          <w:i/>
        </w:rPr>
      </w:pPr>
      <w:proofErr w:type="gramStart"/>
      <w:r w:rsidRPr="006562AE">
        <w:rPr>
          <w:i/>
        </w:rPr>
        <w:t>Comments</w:t>
      </w:r>
      <w:r w:rsidR="00CC6043" w:rsidRPr="006562AE">
        <w:rPr>
          <w:i/>
        </w:rPr>
        <w:t>(</w:t>
      </w:r>
      <w:proofErr w:type="gramEnd"/>
      <w:r w:rsidR="00CC6043" w:rsidRPr="006562AE">
        <w:rPr>
          <w:i/>
          <w:lang w:val="uk-UA"/>
        </w:rPr>
        <w:t>Віджет</w:t>
      </w:r>
      <w:r w:rsidR="00F511D1">
        <w:rPr>
          <w:i/>
        </w:rPr>
        <w:t xml:space="preserve"> </w:t>
      </w:r>
      <w:r w:rsidR="00F511D1">
        <w:rPr>
          <w:i/>
          <w:lang w:val="ru-RU"/>
        </w:rPr>
        <w:t>повністю</w:t>
      </w:r>
      <w:r w:rsidR="00CC6043" w:rsidRPr="006562AE">
        <w:rPr>
          <w:i/>
        </w:rPr>
        <w:t>)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CC6043" w:rsidRPr="006562AE" w:rsidRDefault="006562AE" w:rsidP="00741E4B">
      <w:pPr>
        <w:widowControl/>
        <w:suppressAutoHyphens w:val="0"/>
        <w:rPr>
          <w:b/>
          <w:lang w:val="uk-UA"/>
        </w:rPr>
      </w:pPr>
      <w:proofErr w:type="gramStart"/>
      <w:r w:rsidRPr="006562AE">
        <w:rPr>
          <w:b/>
        </w:rPr>
        <w:t>c)</w:t>
      </w:r>
      <w:r w:rsidR="00CC6043" w:rsidRPr="006562AE">
        <w:rPr>
          <w:b/>
        </w:rPr>
        <w:t>Footer</w:t>
      </w:r>
      <w:proofErr w:type="gramEnd"/>
      <w:r w:rsidR="00CC6043" w:rsidRPr="006562AE">
        <w:rPr>
          <w:b/>
        </w:rPr>
        <w:t xml:space="preserve"> </w:t>
      </w:r>
    </w:p>
    <w:p w:rsidR="00CC6043" w:rsidRDefault="00CC6043" w:rsidP="00741E4B">
      <w:pPr>
        <w:widowControl/>
        <w:suppressAutoHyphens w:val="0"/>
      </w:pPr>
      <w:r>
        <w:rPr>
          <w:lang w:val="uk-UA"/>
        </w:rPr>
        <w:t>Тут</w:t>
      </w:r>
    </w:p>
    <w:p w:rsidR="006562AE" w:rsidRPr="006562AE" w:rsidRDefault="006562AE" w:rsidP="00741E4B">
      <w:pPr>
        <w:widowControl/>
        <w:suppressAutoHyphens w:val="0"/>
      </w:pPr>
    </w:p>
    <w:p w:rsidR="006562AE" w:rsidRPr="006562AE" w:rsidRDefault="006562AE" w:rsidP="006562AE">
      <w:pPr>
        <w:widowControl/>
        <w:suppressAutoHyphens w:val="0"/>
        <w:rPr>
          <w:b/>
        </w:rPr>
      </w:pPr>
      <w:proofErr w:type="gramStart"/>
      <w:r w:rsidRPr="006562AE">
        <w:rPr>
          <w:b/>
        </w:rPr>
        <w:t>e)</w:t>
      </w:r>
      <w:proofErr w:type="gramEnd"/>
      <w:r w:rsidRPr="006562AE">
        <w:rPr>
          <w:b/>
        </w:rPr>
        <w:t>Side Bar</w:t>
      </w:r>
    </w:p>
    <w:p w:rsidR="006562AE" w:rsidRDefault="006562AE" w:rsidP="006562AE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CC6043" w:rsidRDefault="00CC6043" w:rsidP="00741E4B">
      <w:pPr>
        <w:widowControl/>
        <w:suppressAutoHyphens w:val="0"/>
        <w:rPr>
          <w:lang w:val="uk-UA"/>
        </w:rPr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4. </w:t>
      </w:r>
      <w:r w:rsidR="00F3456B" w:rsidRPr="006562AE">
        <w:rPr>
          <w:b/>
          <w:i/>
          <w:color w:val="FF0000"/>
          <w:sz w:val="30"/>
        </w:rPr>
        <w:t>About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F3456B" w:rsidRPr="00F3456B" w:rsidDel="00314C33" w:rsidRDefault="00F3456B" w:rsidP="00F3456B">
      <w:pPr>
        <w:widowControl/>
        <w:suppressAutoHyphens w:val="0"/>
        <w:rPr>
          <w:del w:id="3" w:author="Zvorskyi Ivan" w:date="2015-08-10T17:04:00Z"/>
        </w:rPr>
      </w:pPr>
      <w:del w:id="4" w:author="Zvorskyi Ivan" w:date="2015-08-10T17:04:00Z">
        <w:r w:rsidDel="00314C33">
          <w:rPr>
            <w:lang w:val="ru-RU"/>
          </w:rPr>
          <w:delText>Буде</w:delText>
        </w:r>
        <w:r w:rsidRPr="00F3456B" w:rsidDel="00314C33">
          <w:delText xml:space="preserve"> </w:delText>
        </w:r>
        <w:r w:rsidDel="00314C33">
          <w:rPr>
            <w:lang w:val="ru-RU"/>
          </w:rPr>
          <w:delText>доданий</w:delText>
        </w:r>
        <w:r w:rsidRPr="00F3456B" w:rsidDel="00314C33">
          <w:delText xml:space="preserve"> </w:delText>
        </w:r>
        <w:r w:rsidDel="00314C33">
          <w:rPr>
            <w:lang w:val="ru-RU"/>
          </w:rPr>
          <w:delText>через</w:delText>
        </w:r>
        <w:r w:rsidRPr="00F3456B" w:rsidDel="00314C33">
          <w:delText xml:space="preserve"> </w:delText>
        </w:r>
        <w:r w:rsidDel="00314C33">
          <w:delText xml:space="preserve">WordPress admin </w:delText>
        </w:r>
        <w:commentRangeStart w:id="5"/>
        <w:r w:rsidDel="00314C33">
          <w:delText>panel</w:delText>
        </w:r>
      </w:del>
      <w:commentRangeEnd w:id="5"/>
      <w:r w:rsidR="00314C33">
        <w:rPr>
          <w:rStyle w:val="CommentReference"/>
          <w:rFonts w:cs="Mangal"/>
        </w:rPr>
        <w:commentReference w:id="5"/>
      </w:r>
    </w:p>
    <w:p w:rsidR="00F3456B" w:rsidRP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 xml:space="preserve">Footer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Default="00F3456B" w:rsidP="00741E4B">
      <w:pPr>
        <w:widowControl/>
        <w:suppressAutoHyphens w:val="0"/>
      </w:pPr>
    </w:p>
    <w:p w:rsidR="00F3456B" w:rsidRPr="006562AE" w:rsidRDefault="006562AE" w:rsidP="006562AE">
      <w:pPr>
        <w:rPr>
          <w:b/>
          <w:i/>
          <w:color w:val="FF0000"/>
          <w:sz w:val="30"/>
        </w:rPr>
      </w:pPr>
      <w:r>
        <w:rPr>
          <w:b/>
          <w:i/>
          <w:color w:val="FF0000"/>
          <w:sz w:val="30"/>
        </w:rPr>
        <w:t xml:space="preserve">5. </w:t>
      </w:r>
      <w:r w:rsidR="00F3456B" w:rsidRPr="006562AE">
        <w:rPr>
          <w:b/>
          <w:i/>
          <w:color w:val="FF0000"/>
          <w:sz w:val="30"/>
        </w:rPr>
        <w:t>Advices</w:t>
      </w:r>
    </w:p>
    <w:p w:rsidR="00F3456B" w:rsidRDefault="00F3456B" w:rsidP="00F3456B">
      <w:pPr>
        <w:widowControl/>
        <w:suppressAutoHyphens w:val="0"/>
      </w:pPr>
    </w:p>
    <w:p w:rsidR="00F3456B" w:rsidRPr="006562AE" w:rsidRDefault="00F3456B" w:rsidP="00F3456B">
      <w:pPr>
        <w:rPr>
          <w:b/>
        </w:rPr>
      </w:pPr>
      <w:r w:rsidRPr="006562AE">
        <w:rPr>
          <w:b/>
        </w:rPr>
        <w:t>Header</w:t>
      </w:r>
    </w:p>
    <w:p w:rsidR="00F3456B" w:rsidRDefault="00F3456B" w:rsidP="00F3456B">
      <w:pPr>
        <w:widowControl/>
        <w:suppressAutoHyphens w:val="0"/>
      </w:pPr>
      <w:r>
        <w:rPr>
          <w:lang w:val="uk-UA"/>
        </w:rPr>
        <w:t>Тут</w:t>
      </w:r>
    </w:p>
    <w:p w:rsidR="00F3456B" w:rsidRPr="00F3456B" w:rsidRDefault="00F3456B" w:rsidP="00F3456B">
      <w:pPr>
        <w:widowControl/>
        <w:suppressAutoHyphens w:val="0"/>
      </w:pPr>
    </w:p>
    <w:p w:rsidR="00F3456B" w:rsidRDefault="00F3456B" w:rsidP="00F3456B">
      <w:pPr>
        <w:widowControl/>
        <w:suppressAutoHyphens w:val="0"/>
        <w:rPr>
          <w:ins w:id="6" w:author="Zvorskyi Ivan" w:date="2015-08-10T17:06:00Z"/>
          <w:b/>
          <w:lang w:val="uk-UA"/>
        </w:rPr>
      </w:pPr>
      <w:r w:rsidRPr="006562AE">
        <w:rPr>
          <w:b/>
        </w:rPr>
        <w:t>Body</w:t>
      </w:r>
    </w:p>
    <w:p w:rsidR="00314C33" w:rsidRPr="0006067C" w:rsidRDefault="00314C33" w:rsidP="00314C33">
      <w:pPr>
        <w:widowControl/>
        <w:suppressAutoHyphens w:val="0"/>
      </w:pPr>
      <w:moveToRangeStart w:id="7" w:author="Zvorskyi Ivan" w:date="2015-08-10T17:06:00Z" w:name="move426989703"/>
      <w:moveTo w:id="8" w:author="Zvorskyi Ivan" w:date="2015-08-10T17:06:00Z">
        <w:r w:rsidRPr="0006067C">
          <w:t>(</w:t>
        </w:r>
        <w:r>
          <w:rPr>
            <w:lang w:val="ru-RU"/>
          </w:rPr>
          <w:t>Дизайн</w:t>
        </w:r>
        <w:r w:rsidRPr="0006067C">
          <w:t xml:space="preserve"> </w:t>
        </w:r>
        <w:r>
          <w:rPr>
            <w:lang w:val="ru-RU"/>
          </w:rPr>
          <w:t>не</w:t>
        </w:r>
        <w:r w:rsidRPr="0006067C">
          <w:t xml:space="preserve"> </w:t>
        </w:r>
        <w:r>
          <w:rPr>
            <w:lang w:val="ru-RU"/>
          </w:rPr>
          <w:t>розроблений</w:t>
        </w:r>
        <w:r w:rsidRPr="0006067C">
          <w:t>)</w:t>
        </w:r>
      </w:moveTo>
    </w:p>
    <w:moveToRangeEnd w:id="7"/>
    <w:p w:rsidR="00314C33" w:rsidRPr="00314C33" w:rsidRDefault="00314C33" w:rsidP="00F3456B">
      <w:pPr>
        <w:widowControl/>
        <w:suppressAutoHyphens w:val="0"/>
        <w:rPr>
          <w:b/>
          <w:lang w:val="uk-UA"/>
          <w:rPrChange w:id="9" w:author="Zvorskyi Ivan" w:date="2015-08-10T17:06:00Z">
            <w:rPr>
              <w:b/>
            </w:rPr>
          </w:rPrChange>
        </w:rPr>
      </w:pPr>
    </w:p>
    <w:p w:rsidR="00314C33" w:rsidRPr="00314C33" w:rsidRDefault="00314C33" w:rsidP="00F3456B">
      <w:pPr>
        <w:widowControl/>
        <w:suppressAutoHyphens w:val="0"/>
        <w:rPr>
          <w:ins w:id="10" w:author="Zvorskyi Ivan" w:date="2015-08-10T17:02:00Z"/>
          <w:lang w:val="uk-UA"/>
          <w:rPrChange w:id="11" w:author="Zvorskyi Ivan" w:date="2015-08-10T17:03:00Z">
            <w:rPr>
              <w:ins w:id="12" w:author="Zvorskyi Ivan" w:date="2015-08-10T17:02:00Z"/>
            </w:rPr>
          </w:rPrChange>
        </w:rPr>
      </w:pPr>
      <w:ins w:id="13" w:author="Zvorskyi Ivan" w:date="2015-08-10T17:02:00Z">
        <w:r>
          <w:rPr>
            <w:lang w:val="ru-RU"/>
          </w:rPr>
          <w:t>З можлив</w:t>
        </w:r>
      </w:ins>
      <w:ins w:id="14" w:author="Zvorskyi Ivan" w:date="2015-08-10T17:03:00Z">
        <w:r>
          <w:rPr>
            <w:lang w:val="ru-RU"/>
          </w:rPr>
          <w:t xml:space="preserve">істю скачати </w:t>
        </w:r>
        <w:r>
          <w:t>PDF</w:t>
        </w:r>
        <w:r w:rsidRPr="00314C33">
          <w:rPr>
            <w:lang w:val="ru-RU"/>
            <w:rPrChange w:id="15" w:author="Zvorskyi Ivan" w:date="2015-08-10T17:03:00Z">
              <w:rPr/>
            </w:rPrChange>
          </w:rPr>
          <w:t xml:space="preserve"> </w:t>
        </w:r>
        <w:r>
          <w:rPr>
            <w:lang w:val="uk-UA"/>
          </w:rPr>
          <w:t>інструкцію з рекомендаціями</w:t>
        </w:r>
      </w:ins>
    </w:p>
    <w:p w:rsidR="001504DD" w:rsidRPr="00314C33" w:rsidDel="00314C33" w:rsidRDefault="00F3456B" w:rsidP="00F3456B">
      <w:pPr>
        <w:widowControl/>
        <w:suppressAutoHyphens w:val="0"/>
        <w:rPr>
          <w:del w:id="16" w:author="Zvorskyi Ivan" w:date="2015-08-10T17:05:00Z"/>
        </w:rPr>
      </w:pPr>
      <w:del w:id="17" w:author="Zvorskyi Ivan" w:date="2015-08-10T17:05:00Z">
        <w:r w:rsidDel="00314C33">
          <w:rPr>
            <w:lang w:val="ru-RU"/>
          </w:rPr>
          <w:delText>Буде</w:delText>
        </w:r>
        <w:r w:rsidRPr="00F3456B" w:rsidDel="00314C33">
          <w:delText xml:space="preserve"> </w:delText>
        </w:r>
        <w:r w:rsidDel="00314C33">
          <w:rPr>
            <w:lang w:val="ru-RU"/>
          </w:rPr>
          <w:delText>доданий</w:delText>
        </w:r>
        <w:r w:rsidRPr="00F3456B" w:rsidDel="00314C33">
          <w:delText xml:space="preserve"> </w:delText>
        </w:r>
        <w:r w:rsidDel="00314C33">
          <w:rPr>
            <w:lang w:val="ru-RU"/>
          </w:rPr>
          <w:delText>через</w:delText>
        </w:r>
        <w:r w:rsidRPr="00F3456B" w:rsidDel="00314C33">
          <w:delText xml:space="preserve"> </w:delText>
        </w:r>
        <w:r w:rsidDel="00314C33">
          <w:delText>WordPress admin panel</w:delText>
        </w:r>
      </w:del>
    </w:p>
    <w:p w:rsidR="00F3456B" w:rsidRPr="00314C33" w:rsidRDefault="00F3456B" w:rsidP="00F3456B">
      <w:pPr>
        <w:widowControl/>
        <w:suppressAutoHyphens w:val="0"/>
      </w:pPr>
    </w:p>
    <w:p w:rsidR="00F3456B" w:rsidRPr="006562AE" w:rsidRDefault="00F3456B" w:rsidP="00F3456B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B43009">
        <w:rPr>
          <w:b/>
          <w:lang w:val="ru-RU"/>
        </w:rPr>
        <w:t xml:space="preserve"> </w:t>
      </w:r>
    </w:p>
    <w:p w:rsidR="00F3456B" w:rsidRDefault="00F3456B" w:rsidP="00F3456B">
      <w:pPr>
        <w:widowControl/>
        <w:suppressAutoHyphens w:val="0"/>
        <w:rPr>
          <w:lang w:val="uk-UA"/>
        </w:rPr>
      </w:pPr>
      <w:r>
        <w:rPr>
          <w:lang w:val="uk-UA"/>
        </w:rPr>
        <w:t>Тут</w:t>
      </w:r>
    </w:p>
    <w:p w:rsidR="00F3456B" w:rsidRPr="00B43009" w:rsidRDefault="00F3456B" w:rsidP="00741E4B">
      <w:pPr>
        <w:widowControl/>
        <w:suppressAutoHyphens w:val="0"/>
        <w:rPr>
          <w:lang w:val="ru-RU"/>
        </w:rPr>
      </w:pPr>
    </w:p>
    <w:p w:rsidR="00F3456B" w:rsidRPr="00B43009" w:rsidRDefault="006562AE" w:rsidP="00F3456B">
      <w:pPr>
        <w:widowControl/>
        <w:suppressAutoHyphens w:val="0"/>
        <w:rPr>
          <w:lang w:val="ru-RU"/>
        </w:rPr>
      </w:pPr>
      <w:r w:rsidRPr="00B43009">
        <w:rPr>
          <w:b/>
          <w:i/>
          <w:color w:val="FF0000"/>
          <w:sz w:val="30"/>
          <w:lang w:val="ru-RU"/>
        </w:rPr>
        <w:t xml:space="preserve">6. </w:t>
      </w:r>
      <w:r w:rsidR="00F3456B" w:rsidRPr="006562AE">
        <w:rPr>
          <w:b/>
          <w:i/>
          <w:color w:val="FF0000"/>
          <w:sz w:val="30"/>
        </w:rPr>
        <w:t>Contact</w:t>
      </w:r>
      <w:r w:rsidR="00B73587">
        <w:rPr>
          <w:b/>
          <w:i/>
          <w:color w:val="FF0000"/>
          <w:sz w:val="30"/>
        </w:rPr>
        <w:t>s</w:t>
      </w:r>
    </w:p>
    <w:p w:rsidR="00B73587" w:rsidRDefault="00E63B54" w:rsidP="00F3456B">
      <w:pPr>
        <w:widowControl/>
        <w:suppressAutoHyphens w:val="0"/>
        <w:rPr>
          <w:lang w:val="ru-RU"/>
        </w:rPr>
      </w:pPr>
      <w:r>
        <w:fldChar w:fldCharType="begin"/>
      </w:r>
      <w:r w:rsidRPr="00314C33">
        <w:rPr>
          <w:lang w:val="ru-RU"/>
          <w:rPrChange w:id="18" w:author="Zvorskyi Ivan" w:date="2015-08-10T17:02:00Z">
            <w:rPr/>
          </w:rPrChange>
        </w:rPr>
        <w:instrText xml:space="preserve"> </w:instrText>
      </w:r>
      <w:r>
        <w:instrText>HYPERLINK</w:instrText>
      </w:r>
      <w:r w:rsidRPr="00314C33">
        <w:rPr>
          <w:lang w:val="ru-RU"/>
          <w:rPrChange w:id="19" w:author="Zvorskyi Ivan" w:date="2015-08-10T17:02:00Z">
            <w:rPr/>
          </w:rPrChange>
        </w:rPr>
        <w:instrText xml:space="preserve"> "</w:instrText>
      </w:r>
      <w:r>
        <w:instrText>http</w:instrText>
      </w:r>
      <w:r w:rsidRPr="00314C33">
        <w:rPr>
          <w:lang w:val="ru-RU"/>
          <w:rPrChange w:id="20" w:author="Zvorskyi Ivan" w:date="2015-08-10T17:02:00Z">
            <w:rPr/>
          </w:rPrChange>
        </w:rPr>
        <w:instrText>://</w:instrText>
      </w:r>
      <w:r>
        <w:instrText>botvinovskaya</w:instrText>
      </w:r>
      <w:r w:rsidRPr="00314C33">
        <w:rPr>
          <w:lang w:val="ru-RU"/>
          <w:rPrChange w:id="21" w:author="Zvorskyi Ivan" w:date="2015-08-10T17:02:00Z">
            <w:rPr/>
          </w:rPrChange>
        </w:rPr>
        <w:instrText>.</w:instrText>
      </w:r>
      <w:r>
        <w:instrText>com</w:instrText>
      </w:r>
      <w:r w:rsidRPr="00314C33">
        <w:rPr>
          <w:lang w:val="ru-RU"/>
          <w:rPrChange w:id="22" w:author="Zvorskyi Ivan" w:date="2015-08-10T17:02:00Z">
            <w:rPr/>
          </w:rPrChange>
        </w:rPr>
        <w:instrText xml:space="preserve">/" </w:instrText>
      </w:r>
      <w:r>
        <w:fldChar w:fldCharType="separate"/>
      </w:r>
      <w:r w:rsidR="00B73587" w:rsidRPr="00FF0E88">
        <w:rPr>
          <w:rStyle w:val="Hyperlink"/>
        </w:rPr>
        <w:t>http</w:t>
      </w:r>
      <w:r w:rsidR="00B73587" w:rsidRPr="00B43009">
        <w:rPr>
          <w:rStyle w:val="Hyperlink"/>
          <w:lang w:val="ru-RU"/>
        </w:rPr>
        <w:t>://</w:t>
      </w:r>
      <w:proofErr w:type="spellStart"/>
      <w:r w:rsidR="00B73587" w:rsidRPr="00FF0E88">
        <w:rPr>
          <w:rStyle w:val="Hyperlink"/>
        </w:rPr>
        <w:t>botvinovskaya</w:t>
      </w:r>
      <w:proofErr w:type="spellEnd"/>
      <w:r w:rsidR="00B73587" w:rsidRPr="00B43009">
        <w:rPr>
          <w:rStyle w:val="Hyperlink"/>
          <w:lang w:val="ru-RU"/>
        </w:rPr>
        <w:t>.</w:t>
      </w:r>
      <w:r w:rsidR="00B73587" w:rsidRPr="00FF0E88">
        <w:rPr>
          <w:rStyle w:val="Hyperlink"/>
        </w:rPr>
        <w:t>com</w:t>
      </w:r>
      <w:r w:rsidR="00B73587" w:rsidRPr="00B43009">
        <w:rPr>
          <w:rStyle w:val="Hyperlink"/>
          <w:lang w:val="ru-RU"/>
        </w:rPr>
        <w:t>/</w:t>
      </w:r>
      <w:r>
        <w:rPr>
          <w:rStyle w:val="Hyperlink"/>
          <w:lang w:val="ru-RU"/>
        </w:rPr>
        <w:fldChar w:fldCharType="end"/>
      </w:r>
      <w:r w:rsidR="00B73587" w:rsidRPr="00B43009">
        <w:rPr>
          <w:lang w:val="ru-RU"/>
        </w:rPr>
        <w:t xml:space="preserve"> - </w:t>
      </w:r>
      <w:r w:rsidR="00B73587">
        <w:rPr>
          <w:lang w:val="ru-RU"/>
        </w:rPr>
        <w:t>пример</w:t>
      </w:r>
    </w:p>
    <w:p w:rsidR="004D4503" w:rsidRDefault="004D4503" w:rsidP="004D4503">
      <w:pPr>
        <w:widowControl/>
        <w:suppressAutoHyphens w:val="0"/>
        <w:rPr>
          <w:lang w:val="ru-RU"/>
        </w:rPr>
      </w:pPr>
    </w:p>
    <w:p w:rsidR="004D4503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C1850B2" wp14:editId="2BDCB6FC">
            <wp:extent cx="5819775" cy="3086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Pr="00102364" w:rsidRDefault="004D4503" w:rsidP="004D4503">
      <w:pPr>
        <w:widowControl/>
        <w:suppressAutoHyphens w:val="0"/>
        <w:rPr>
          <w:lang w:val="ru-RU"/>
        </w:rPr>
      </w:pPr>
      <w:r>
        <w:rPr>
          <w:lang w:val="ru-RU"/>
        </w:rPr>
        <w:t>Календарь</w:t>
      </w:r>
      <w:r w:rsidR="0006067C">
        <w:rPr>
          <w:lang w:val="ru-RU"/>
        </w:rPr>
        <w:t>(</w:t>
      </w:r>
      <w:r w:rsidR="0006067C" w:rsidRPr="0006067C">
        <w:rPr>
          <w:lang w:val="ru-RU"/>
        </w:rPr>
        <w:t>http://photo-stella.com/contact</w:t>
      </w:r>
      <w:r w:rsidR="0006067C">
        <w:rPr>
          <w:lang w:val="ru-RU"/>
        </w:rPr>
        <w:t>)</w:t>
      </w:r>
      <w:r>
        <w:rPr>
          <w:lang w:val="ru-RU"/>
        </w:rPr>
        <w:t xml:space="preserve"> состоит из занятых(выделяются фоном) и свободных дат. Текстовое поле выводит коментарий по сегодняшней дате- Свободна, сьемка до с 2 –до 3х</w:t>
      </w:r>
    </w:p>
    <w:p w:rsidR="004D4503" w:rsidRPr="00B43009" w:rsidRDefault="004D4503" w:rsidP="004D4503">
      <w:pPr>
        <w:widowControl/>
        <w:suppressAutoHyphens w:val="0"/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4D64BC82" wp14:editId="2CA0B4B3">
            <wp:extent cx="6120130" cy="4227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03" w:rsidRDefault="004D4503" w:rsidP="004D4503">
      <w:pPr>
        <w:widowControl/>
        <w:suppressAutoHyphens w:val="0"/>
      </w:pPr>
      <w:r>
        <w:t>Mail</w:t>
      </w:r>
    </w:p>
    <w:p w:rsidR="004D4503" w:rsidRDefault="004D4503" w:rsidP="004D4503">
      <w:pPr>
        <w:widowControl/>
        <w:suppressAutoHyphens w:val="0"/>
      </w:pPr>
      <w:proofErr w:type="spellStart"/>
      <w:r>
        <w:t>Vkontakte</w:t>
      </w:r>
      <w:proofErr w:type="spellEnd"/>
    </w:p>
    <w:p w:rsidR="004D4503" w:rsidRDefault="004D4503" w:rsidP="004D4503">
      <w:pPr>
        <w:widowControl/>
        <w:suppressAutoHyphens w:val="0"/>
      </w:pPr>
      <w:r>
        <w:t>Facebook</w:t>
      </w:r>
    </w:p>
    <w:p w:rsidR="004D4503" w:rsidRDefault="004D4503" w:rsidP="004D4503">
      <w:pPr>
        <w:widowControl/>
        <w:suppressAutoHyphens w:val="0"/>
      </w:pPr>
      <w:r>
        <w:t>Twitter</w:t>
      </w:r>
    </w:p>
    <w:p w:rsidR="004D4503" w:rsidRDefault="004D4503" w:rsidP="004D4503">
      <w:pPr>
        <w:widowControl/>
        <w:suppressAutoHyphens w:val="0"/>
      </w:pPr>
      <w:r>
        <w:t>?</w:t>
      </w:r>
    </w:p>
    <w:p w:rsidR="004D4503" w:rsidRPr="0006067C" w:rsidRDefault="004D4503" w:rsidP="00F3456B">
      <w:pPr>
        <w:widowControl/>
        <w:suppressAutoHyphens w:val="0"/>
      </w:pPr>
    </w:p>
    <w:p w:rsidR="00102364" w:rsidRPr="0006067C" w:rsidRDefault="00102364" w:rsidP="00F3456B">
      <w:pPr>
        <w:widowControl/>
        <w:suppressAutoHyphens w:val="0"/>
      </w:pPr>
    </w:p>
    <w:p w:rsidR="00102364" w:rsidRPr="0006067C" w:rsidDel="00314C33" w:rsidRDefault="00102364" w:rsidP="00102364">
      <w:pPr>
        <w:rPr>
          <w:del w:id="23" w:author="Zvorskyi Ivan" w:date="2015-08-10T17:06:00Z"/>
          <w:b/>
          <w:i/>
          <w:color w:val="FF0000"/>
          <w:sz w:val="30"/>
        </w:rPr>
      </w:pPr>
      <w:del w:id="24" w:author="Zvorskyi Ivan" w:date="2015-08-10T17:06:00Z">
        <w:r w:rsidRPr="0006067C" w:rsidDel="00314C33">
          <w:rPr>
            <w:b/>
            <w:i/>
            <w:color w:val="FF0000"/>
            <w:sz w:val="30"/>
          </w:rPr>
          <w:lastRenderedPageBreak/>
          <w:delText xml:space="preserve">7. </w:delText>
        </w:r>
        <w:r w:rsidRPr="006562AE" w:rsidDel="00314C33">
          <w:rPr>
            <w:b/>
            <w:i/>
            <w:color w:val="FF0000"/>
            <w:sz w:val="30"/>
          </w:rPr>
          <w:delText>Advices</w:delText>
        </w:r>
      </w:del>
    </w:p>
    <w:p w:rsidR="00102364" w:rsidRPr="0006067C" w:rsidDel="00314C33" w:rsidRDefault="00102364" w:rsidP="00F3456B">
      <w:pPr>
        <w:widowControl/>
        <w:suppressAutoHyphens w:val="0"/>
        <w:rPr>
          <w:del w:id="25" w:author="Zvorskyi Ivan" w:date="2015-08-10T17:06:00Z"/>
        </w:rPr>
      </w:pPr>
      <w:moveFromRangeStart w:id="26" w:author="Zvorskyi Ivan" w:date="2015-08-10T17:06:00Z" w:name="move426989703"/>
      <w:moveFrom w:id="27" w:author="Zvorskyi Ivan" w:date="2015-08-10T17:06:00Z">
        <w:del w:id="28" w:author="Zvorskyi Ivan" w:date="2015-08-10T17:06:00Z">
          <w:r w:rsidRPr="0006067C" w:rsidDel="00314C33">
            <w:delText>(</w:delText>
          </w:r>
          <w:r w:rsidDel="00314C33">
            <w:rPr>
              <w:lang w:val="ru-RU"/>
            </w:rPr>
            <w:delText>Дизайн</w:delText>
          </w:r>
          <w:r w:rsidRPr="0006067C" w:rsidDel="00314C33">
            <w:delText xml:space="preserve"> </w:delText>
          </w:r>
          <w:r w:rsidDel="00314C33">
            <w:rPr>
              <w:lang w:val="ru-RU"/>
            </w:rPr>
            <w:delText>не</w:delText>
          </w:r>
          <w:r w:rsidRPr="0006067C" w:rsidDel="00314C33">
            <w:delText xml:space="preserve"> </w:delText>
          </w:r>
          <w:r w:rsidDel="00314C33">
            <w:rPr>
              <w:lang w:val="ru-RU"/>
            </w:rPr>
            <w:delText>розроблений</w:delText>
          </w:r>
          <w:r w:rsidRPr="0006067C" w:rsidDel="00314C33">
            <w:delText>)</w:delText>
          </w:r>
        </w:del>
      </w:moveFrom>
    </w:p>
    <w:moveFromRangeEnd w:id="26"/>
    <w:p w:rsidR="00102364" w:rsidRPr="0006067C" w:rsidRDefault="00102364" w:rsidP="00F3456B">
      <w:pPr>
        <w:widowControl/>
        <w:suppressAutoHyphens w:val="0"/>
      </w:pPr>
    </w:p>
    <w:p w:rsidR="00102364" w:rsidRPr="00102364" w:rsidRDefault="00102364" w:rsidP="00102364">
      <w:pPr>
        <w:rPr>
          <w:b/>
          <w:i/>
          <w:color w:val="FF0000"/>
          <w:sz w:val="30"/>
        </w:rPr>
      </w:pPr>
      <w:r w:rsidRPr="0006067C">
        <w:rPr>
          <w:b/>
          <w:i/>
          <w:color w:val="FF0000"/>
          <w:sz w:val="30"/>
        </w:rPr>
        <w:t xml:space="preserve">8. </w:t>
      </w:r>
      <w:r>
        <w:rPr>
          <w:b/>
          <w:i/>
          <w:color w:val="FF0000"/>
          <w:sz w:val="30"/>
        </w:rPr>
        <w:t>Tags</w:t>
      </w:r>
    </w:p>
    <w:p w:rsidR="00102364" w:rsidRPr="0006067C" w:rsidRDefault="00102364" w:rsidP="00102364">
      <w:pPr>
        <w:widowControl/>
        <w:suppressAutoHyphens w:val="0"/>
      </w:pPr>
    </w:p>
    <w:p w:rsidR="00102364" w:rsidRPr="006562AE" w:rsidRDefault="00102364" w:rsidP="00102364">
      <w:pPr>
        <w:rPr>
          <w:b/>
        </w:rPr>
      </w:pPr>
      <w:r w:rsidRPr="006562AE">
        <w:rPr>
          <w:b/>
        </w:rPr>
        <w:t>Header</w:t>
      </w:r>
    </w:p>
    <w:p w:rsidR="00102364" w:rsidRDefault="00102364" w:rsidP="00102364">
      <w:pPr>
        <w:widowControl/>
        <w:suppressAutoHyphens w:val="0"/>
      </w:pPr>
      <w:r>
        <w:rPr>
          <w:lang w:val="uk-UA"/>
        </w:rPr>
        <w:t>Тут</w:t>
      </w:r>
    </w:p>
    <w:p w:rsidR="00102364" w:rsidRPr="00F3456B" w:rsidRDefault="00102364" w:rsidP="00102364">
      <w:pPr>
        <w:widowControl/>
        <w:suppressAutoHyphens w:val="0"/>
      </w:pPr>
    </w:p>
    <w:p w:rsidR="00102364" w:rsidRPr="006562AE" w:rsidRDefault="00102364" w:rsidP="00102364">
      <w:pPr>
        <w:widowControl/>
        <w:suppressAutoHyphens w:val="0"/>
        <w:rPr>
          <w:b/>
        </w:rPr>
      </w:pPr>
      <w:r w:rsidRPr="006562AE">
        <w:rPr>
          <w:b/>
        </w:rPr>
        <w:t>Body</w:t>
      </w:r>
    </w:p>
    <w:p w:rsidR="00102364" w:rsidRPr="0006067C" w:rsidRDefault="00102364" w:rsidP="00102364">
      <w:pPr>
        <w:widowControl/>
        <w:suppressAutoHyphens w:val="0"/>
      </w:pPr>
      <w:r>
        <w:rPr>
          <w:lang w:val="ru-RU"/>
        </w:rPr>
        <w:t>Перехід</w:t>
      </w:r>
      <w:r w:rsidRPr="0006067C">
        <w:t xml:space="preserve"> </w:t>
      </w:r>
      <w:r>
        <w:rPr>
          <w:lang w:val="ru-RU"/>
        </w:rPr>
        <w:t>на</w:t>
      </w:r>
      <w:r w:rsidRPr="0006067C">
        <w:t xml:space="preserve"> </w:t>
      </w:r>
      <w:r>
        <w:rPr>
          <w:lang w:val="ru-RU"/>
        </w:rPr>
        <w:t>сторінку</w:t>
      </w:r>
      <w:r w:rsidRPr="0006067C">
        <w:t xml:space="preserve"> </w:t>
      </w:r>
      <w:r>
        <w:t>Blog</w:t>
      </w:r>
      <w:r w:rsidRPr="0006067C">
        <w:t xml:space="preserve"> </w:t>
      </w:r>
      <w:r>
        <w:rPr>
          <w:lang w:val="ru-RU"/>
        </w:rPr>
        <w:t>з</w:t>
      </w:r>
      <w:r w:rsidRPr="0006067C">
        <w:t xml:space="preserve"> </w:t>
      </w:r>
      <w:r>
        <w:rPr>
          <w:lang w:val="ru-RU"/>
        </w:rPr>
        <w:t>ф</w:t>
      </w:r>
      <w:r>
        <w:rPr>
          <w:lang w:val="uk-UA"/>
        </w:rPr>
        <w:t xml:space="preserve">ільтром </w:t>
      </w:r>
      <w:r w:rsidR="008F6D36">
        <w:t>Tag</w:t>
      </w:r>
    </w:p>
    <w:p w:rsidR="00102364" w:rsidRPr="006562AE" w:rsidRDefault="00102364" w:rsidP="00102364">
      <w:pPr>
        <w:widowControl/>
        <w:suppressAutoHyphens w:val="0"/>
        <w:rPr>
          <w:b/>
          <w:lang w:val="uk-UA"/>
        </w:rPr>
      </w:pPr>
      <w:r w:rsidRPr="006562AE">
        <w:rPr>
          <w:b/>
        </w:rPr>
        <w:t>Footer</w:t>
      </w:r>
      <w:r w:rsidRPr="0006067C">
        <w:rPr>
          <w:b/>
        </w:rPr>
        <w:t xml:space="preserve"> </w:t>
      </w:r>
    </w:p>
    <w:p w:rsidR="00102364" w:rsidRDefault="00102364" w:rsidP="00102364">
      <w:pPr>
        <w:widowControl/>
        <w:suppressAutoHyphens w:val="0"/>
        <w:rPr>
          <w:ins w:id="29" w:author="Zvorskyi Ivan" w:date="2015-08-10T17:07:00Z"/>
          <w:lang w:val="uk-UA"/>
        </w:rPr>
      </w:pPr>
      <w:r>
        <w:rPr>
          <w:lang w:val="uk-UA"/>
        </w:rPr>
        <w:t>Тут</w:t>
      </w:r>
    </w:p>
    <w:p w:rsidR="00314C33" w:rsidRPr="00314C33" w:rsidRDefault="00314C33" w:rsidP="00314C33">
      <w:pPr>
        <w:rPr>
          <w:ins w:id="30" w:author="Zvorskyi Ivan" w:date="2015-08-10T17:07:00Z"/>
          <w:b/>
          <w:i/>
          <w:color w:val="FF0000"/>
          <w:sz w:val="30"/>
        </w:rPr>
      </w:pPr>
      <w:ins w:id="31" w:author="Zvorskyi Ivan" w:date="2015-08-10T17:07:00Z">
        <w:r w:rsidRPr="00314C33">
          <w:rPr>
            <w:b/>
            <w:i/>
            <w:color w:val="FF0000"/>
            <w:sz w:val="30"/>
            <w:rPrChange w:id="32" w:author="Zvorskyi Ivan" w:date="2015-08-10T17:08:00Z">
              <w:rPr>
                <w:b/>
                <w:i/>
                <w:color w:val="FF0000"/>
                <w:sz w:val="30"/>
                <w:lang w:val="uk-UA"/>
              </w:rPr>
            </w:rPrChange>
          </w:rPr>
          <w:t>9</w:t>
        </w:r>
        <w:r w:rsidRPr="0006067C">
          <w:rPr>
            <w:b/>
            <w:i/>
            <w:color w:val="FF0000"/>
            <w:sz w:val="30"/>
          </w:rPr>
          <w:t xml:space="preserve">. </w:t>
        </w:r>
        <w:r w:rsidRPr="00314C33">
          <w:rPr>
            <w:b/>
            <w:i/>
            <w:color w:val="FF0000"/>
            <w:sz w:val="30"/>
            <w:rPrChange w:id="33" w:author="Zvorskyi Ivan" w:date="2015-08-10T17:08:00Z">
              <w:rPr>
                <w:color w:val="FF0000"/>
                <w:lang w:val="ru-RU"/>
              </w:rPr>
            </w:rPrChange>
          </w:rPr>
          <w:t>Панель Адміністратора</w:t>
        </w:r>
      </w:ins>
    </w:p>
    <w:p w:rsidR="00314C33" w:rsidRDefault="00314C33" w:rsidP="00102364">
      <w:pPr>
        <w:widowControl/>
        <w:suppressAutoHyphens w:val="0"/>
        <w:rPr>
          <w:ins w:id="34" w:author="Zvorskyi Ivan" w:date="2015-08-10T17:08:00Z"/>
          <w:lang w:val="uk-UA"/>
        </w:rPr>
      </w:pPr>
    </w:p>
    <w:p w:rsidR="00314C33" w:rsidRDefault="00314C33" w:rsidP="00102364">
      <w:pPr>
        <w:widowControl/>
        <w:suppressAutoHyphens w:val="0"/>
        <w:rPr>
          <w:ins w:id="35" w:author="Zvorskyi Ivan" w:date="2015-08-10T17:08:00Z"/>
          <w:lang w:val="uk-UA"/>
        </w:rPr>
      </w:pPr>
      <w:ins w:id="36" w:author="Zvorskyi Ivan" w:date="2015-08-10T17:08:00Z">
        <w:r>
          <w:rPr>
            <w:lang w:val="uk-UA"/>
          </w:rPr>
          <w:t>В розробці</w:t>
        </w:r>
      </w:ins>
    </w:p>
    <w:p w:rsidR="00314C33" w:rsidRDefault="00314C33" w:rsidP="00102364">
      <w:pPr>
        <w:widowControl/>
        <w:suppressAutoHyphens w:val="0"/>
        <w:rPr>
          <w:ins w:id="37" w:author="Zvorskyi Ivan" w:date="2015-08-10T17:08:00Z"/>
          <w:lang w:val="uk-UA"/>
        </w:rPr>
      </w:pPr>
    </w:p>
    <w:p w:rsidR="00314C33" w:rsidRPr="00314C33" w:rsidRDefault="00314C33" w:rsidP="00314C33">
      <w:pPr>
        <w:rPr>
          <w:ins w:id="38" w:author="Zvorskyi Ivan" w:date="2015-08-10T17:08:00Z"/>
          <w:b/>
          <w:i/>
          <w:color w:val="FF0000"/>
          <w:sz w:val="30"/>
          <w:lang w:val="ru-RU"/>
          <w:rPrChange w:id="39" w:author="Zvorskyi Ivan" w:date="2015-08-10T17:08:00Z">
            <w:rPr>
              <w:ins w:id="40" w:author="Zvorskyi Ivan" w:date="2015-08-10T17:08:00Z"/>
              <w:b/>
              <w:i/>
              <w:color w:val="FF0000"/>
              <w:sz w:val="30"/>
            </w:rPr>
          </w:rPrChange>
        </w:rPr>
      </w:pPr>
      <w:ins w:id="41" w:author="Zvorskyi Ivan" w:date="2015-08-10T17:08:00Z">
        <w:r>
          <w:rPr>
            <w:b/>
            <w:i/>
            <w:color w:val="FF0000"/>
            <w:sz w:val="30"/>
            <w:lang w:val="uk-UA"/>
          </w:rPr>
          <w:t>10</w:t>
        </w:r>
        <w:r w:rsidRPr="00314C33">
          <w:rPr>
            <w:b/>
            <w:i/>
            <w:color w:val="FF0000"/>
            <w:sz w:val="30"/>
            <w:lang w:val="ru-RU"/>
            <w:rPrChange w:id="42" w:author="Zvorskyi Ivan" w:date="2015-08-10T17:08:00Z">
              <w:rPr>
                <w:b/>
                <w:i/>
                <w:color w:val="FF0000"/>
                <w:sz w:val="30"/>
              </w:rPr>
            </w:rPrChange>
          </w:rPr>
          <w:t>. Додаткові елементи і моменти для обговорення</w:t>
        </w:r>
      </w:ins>
    </w:p>
    <w:p w:rsidR="00314C33" w:rsidRDefault="00314C33" w:rsidP="00102364">
      <w:pPr>
        <w:widowControl/>
        <w:suppressAutoHyphens w:val="0"/>
        <w:rPr>
          <w:ins w:id="43" w:author="Zvorskyi Ivan" w:date="2015-08-10T17:30:00Z"/>
          <w:lang w:val="uk-UA"/>
        </w:rPr>
      </w:pPr>
    </w:p>
    <w:p w:rsidR="00DA3E3F" w:rsidRDefault="00DA3E3F" w:rsidP="00102364">
      <w:pPr>
        <w:widowControl/>
        <w:suppressAutoHyphens w:val="0"/>
        <w:rPr>
          <w:ins w:id="44" w:author="Zvorskyi Ivan" w:date="2015-08-10T17:30:00Z"/>
        </w:rPr>
      </w:pPr>
      <w:ins w:id="45" w:author="Zvorskyi Ivan" w:date="2015-08-10T17:30:00Z">
        <w:r>
          <w:rPr>
            <w:lang w:val="uk-UA"/>
          </w:rPr>
          <w:t>Використання векторної графіки(</w:t>
        </w:r>
        <w:r>
          <w:t>SVG</w:t>
        </w:r>
        <w:r>
          <w:rPr>
            <w:lang w:val="uk-UA"/>
          </w:rPr>
          <w:t>)</w:t>
        </w:r>
      </w:ins>
    </w:p>
    <w:p w:rsidR="00DA3E3F" w:rsidRPr="00DA3E3F" w:rsidRDefault="00DA3E3F" w:rsidP="00102364">
      <w:pPr>
        <w:widowControl/>
        <w:suppressAutoHyphens w:val="0"/>
        <w:rPr>
          <w:rPrChange w:id="46" w:author="Zvorskyi Ivan" w:date="2015-08-10T17:30:00Z">
            <w:rPr>
              <w:lang w:val="uk-UA"/>
            </w:rPr>
          </w:rPrChange>
        </w:rPr>
      </w:pPr>
    </w:p>
    <w:p w:rsidR="00A66168" w:rsidRPr="00F3456B" w:rsidRDefault="00737FF9">
      <w:pPr>
        <w:pageBreakBefore/>
      </w:pPr>
      <w:r w:rsidRPr="00CC6043">
        <w:rPr>
          <w:lang w:val="ru-RU"/>
        </w:rPr>
        <w:lastRenderedPageBreak/>
        <w:t>Приклад</w:t>
      </w:r>
      <w:r w:rsidRPr="00F3456B">
        <w:t>:</w:t>
      </w:r>
    </w:p>
    <w:p w:rsidR="00A66168" w:rsidRDefault="00E63B54">
      <w:pPr>
        <w:rPr>
          <w:ins w:id="47" w:author="Zvorskyi Ivan" w:date="2015-08-10T17:52:00Z"/>
        </w:rPr>
      </w:pPr>
      <w:ins w:id="48" w:author="Zvorskyi Ivan" w:date="2015-08-10T17:52:00Z">
        <w:r>
          <w:fldChar w:fldCharType="begin"/>
        </w:r>
        <w:r>
          <w:instrText xml:space="preserve"> HYPERLINK "</w:instrText>
        </w:r>
      </w:ins>
      <w:r>
        <w:instrText>http://blog.ps-photo.ru/p/portfolio.html</w:instrText>
      </w:r>
      <w:ins w:id="49" w:author="Zvorskyi Ivan" w:date="2015-08-10T17:52:00Z">
        <w:r>
          <w:instrText xml:space="preserve">" </w:instrText>
        </w:r>
        <w:r>
          <w:fldChar w:fldCharType="separate"/>
        </w:r>
      </w:ins>
      <w:r w:rsidRPr="00A95148">
        <w:rPr>
          <w:rStyle w:val="Hyperlink"/>
        </w:rPr>
        <w:t>http://blog.ps-photo.ru/p/portfolio.html</w:t>
      </w:r>
      <w:ins w:id="50" w:author="Zvorskyi Ivan" w:date="2015-08-10T17:52:00Z">
        <w:r>
          <w:fldChar w:fldCharType="end"/>
        </w:r>
      </w:ins>
    </w:p>
    <w:p w:rsidR="00E63B54" w:rsidRPr="00E63B54" w:rsidRDefault="00E63B54">
      <w:pPr>
        <w:rPr>
          <w:ins w:id="51" w:author="Zvorskyi Ivan" w:date="2015-08-10T17:52:00Z"/>
          <w:lang w:val="uk-UA"/>
          <w:rPrChange w:id="52" w:author="Zvorskyi Ivan" w:date="2015-08-10T17:52:00Z">
            <w:rPr>
              <w:ins w:id="53" w:author="Zvorskyi Ivan" w:date="2015-08-10T17:52:00Z"/>
            </w:rPr>
          </w:rPrChange>
        </w:rPr>
      </w:pPr>
      <w:ins w:id="54" w:author="Zvorskyi Ivan" w:date="2015-08-10T17:52:00Z">
        <w:r>
          <w:fldChar w:fldCharType="begin"/>
        </w:r>
        <w:r w:rsidRPr="00E63B54">
          <w:rPr>
            <w:lang w:val="ru-RU"/>
            <w:rPrChange w:id="55" w:author="Zvorskyi Ivan" w:date="2015-08-10T17:52:00Z">
              <w:rPr/>
            </w:rPrChange>
          </w:rPr>
          <w:instrText xml:space="preserve"> </w:instrText>
        </w:r>
        <w:r>
          <w:instrText>HYPERLINK</w:instrText>
        </w:r>
        <w:r w:rsidRPr="00E63B54">
          <w:rPr>
            <w:lang w:val="ru-RU"/>
            <w:rPrChange w:id="56" w:author="Zvorskyi Ivan" w:date="2015-08-10T17:52:00Z">
              <w:rPr/>
            </w:rPrChange>
          </w:rPr>
          <w:instrText xml:space="preserve"> "</w:instrText>
        </w:r>
        <w:r w:rsidRPr="00E63B54">
          <w:instrText>http</w:instrText>
        </w:r>
        <w:r w:rsidRPr="00E63B54">
          <w:rPr>
            <w:lang w:val="ru-RU"/>
            <w:rPrChange w:id="57" w:author="Zvorskyi Ivan" w:date="2015-08-10T17:52:00Z">
              <w:rPr/>
            </w:rPrChange>
          </w:rPr>
          <w:instrText>://</w:instrText>
        </w:r>
        <w:r w:rsidRPr="00E63B54">
          <w:instrText>schier</w:instrText>
        </w:r>
        <w:r w:rsidRPr="00E63B54">
          <w:rPr>
            <w:lang w:val="ru-RU"/>
            <w:rPrChange w:id="58" w:author="Zvorskyi Ivan" w:date="2015-08-10T17:52:00Z">
              <w:rPr/>
            </w:rPrChange>
          </w:rPr>
          <w:instrText>.</w:instrText>
        </w:r>
        <w:r w:rsidRPr="00E63B54">
          <w:instrText>co</w:instrText>
        </w:r>
        <w:r w:rsidRPr="00E63B54">
          <w:rPr>
            <w:lang w:val="ru-RU"/>
            <w:rPrChange w:id="59" w:author="Zvorskyi Ivan" w:date="2015-08-10T17:52:00Z">
              <w:rPr/>
            </w:rPrChange>
          </w:rPr>
          <w:instrText>/</w:instrText>
        </w:r>
        <w:r w:rsidRPr="00E63B54">
          <w:instrText>blog</w:instrText>
        </w:r>
        <w:r w:rsidRPr="00E63B54">
          <w:rPr>
            <w:lang w:val="ru-RU"/>
            <w:rPrChange w:id="60" w:author="Zvorskyi Ivan" w:date="2015-08-10T17:52:00Z">
              <w:rPr/>
            </w:rPrChange>
          </w:rPr>
          <w:instrText>/2014/10/22/</w:instrText>
        </w:r>
        <w:r w:rsidRPr="00E63B54">
          <w:instrText>pure</w:instrText>
        </w:r>
        <w:r w:rsidRPr="00E63B54">
          <w:rPr>
            <w:lang w:val="ru-RU"/>
            <w:rPrChange w:id="61" w:author="Zvorskyi Ivan" w:date="2015-08-10T17:52:00Z">
              <w:rPr/>
            </w:rPrChange>
          </w:rPr>
          <w:instrText>-</w:instrText>
        </w:r>
        <w:r w:rsidRPr="00E63B54">
          <w:instrText>html</w:instrText>
        </w:r>
        <w:r w:rsidRPr="00E63B54">
          <w:rPr>
            <w:lang w:val="ru-RU"/>
            <w:rPrChange w:id="62" w:author="Zvorskyi Ivan" w:date="2015-08-10T17:52:00Z">
              <w:rPr/>
            </w:rPrChange>
          </w:rPr>
          <w:instrText>-</w:instrText>
        </w:r>
        <w:r w:rsidRPr="00E63B54">
          <w:instrText>share</w:instrText>
        </w:r>
        <w:r w:rsidRPr="00E63B54">
          <w:rPr>
            <w:lang w:val="ru-RU"/>
            <w:rPrChange w:id="63" w:author="Zvorskyi Ivan" w:date="2015-08-10T17:52:00Z">
              <w:rPr/>
            </w:rPrChange>
          </w:rPr>
          <w:instrText>-</w:instrText>
        </w:r>
        <w:r w:rsidRPr="00E63B54">
          <w:instrText>buttons</w:instrText>
        </w:r>
        <w:r w:rsidRPr="00E63B54">
          <w:rPr>
            <w:lang w:val="ru-RU"/>
            <w:rPrChange w:id="64" w:author="Zvorskyi Ivan" w:date="2015-08-10T17:52:00Z">
              <w:rPr/>
            </w:rPrChange>
          </w:rPr>
          <w:instrText>.</w:instrText>
        </w:r>
        <w:r w:rsidRPr="00E63B54">
          <w:instrText>html</w:instrText>
        </w:r>
        <w:r w:rsidRPr="00E63B54">
          <w:rPr>
            <w:lang w:val="ru-RU"/>
            <w:rPrChange w:id="65" w:author="Zvorskyi Ivan" w:date="2015-08-10T17:52:00Z">
              <w:rPr/>
            </w:rPrChange>
          </w:rPr>
          <w:instrText xml:space="preserve">" </w:instrText>
        </w:r>
        <w:r>
          <w:fldChar w:fldCharType="separate"/>
        </w:r>
        <w:r w:rsidRPr="00A95148">
          <w:rPr>
            <w:rStyle w:val="Hyperlink"/>
          </w:rPr>
          <w:t>http</w:t>
        </w:r>
        <w:r w:rsidRPr="00E63B54">
          <w:rPr>
            <w:rStyle w:val="Hyperlink"/>
            <w:lang w:val="ru-RU"/>
            <w:rPrChange w:id="66" w:author="Zvorskyi Ivan" w:date="2015-08-10T17:52:00Z">
              <w:rPr>
                <w:rStyle w:val="Hyperlink"/>
              </w:rPr>
            </w:rPrChange>
          </w:rPr>
          <w:t>://</w:t>
        </w:r>
        <w:proofErr w:type="spellStart"/>
        <w:r w:rsidRPr="00A95148">
          <w:rPr>
            <w:rStyle w:val="Hyperlink"/>
          </w:rPr>
          <w:t>schier</w:t>
        </w:r>
        <w:proofErr w:type="spellEnd"/>
        <w:r w:rsidRPr="00E63B54">
          <w:rPr>
            <w:rStyle w:val="Hyperlink"/>
            <w:lang w:val="ru-RU"/>
            <w:rPrChange w:id="67" w:author="Zvorskyi Ivan" w:date="2015-08-10T17:52:00Z">
              <w:rPr>
                <w:rStyle w:val="Hyperlink"/>
              </w:rPr>
            </w:rPrChange>
          </w:rPr>
          <w:t>.</w:t>
        </w:r>
        <w:r w:rsidRPr="00A95148">
          <w:rPr>
            <w:rStyle w:val="Hyperlink"/>
          </w:rPr>
          <w:t>co</w:t>
        </w:r>
        <w:r w:rsidRPr="00E63B54">
          <w:rPr>
            <w:rStyle w:val="Hyperlink"/>
            <w:lang w:val="ru-RU"/>
            <w:rPrChange w:id="68" w:author="Zvorskyi Ivan" w:date="2015-08-10T17:52:00Z">
              <w:rPr>
                <w:rStyle w:val="Hyperlink"/>
              </w:rPr>
            </w:rPrChange>
          </w:rPr>
          <w:t>/</w:t>
        </w:r>
        <w:r w:rsidRPr="00A95148">
          <w:rPr>
            <w:rStyle w:val="Hyperlink"/>
          </w:rPr>
          <w:t>blog</w:t>
        </w:r>
        <w:r w:rsidRPr="00E63B54">
          <w:rPr>
            <w:rStyle w:val="Hyperlink"/>
            <w:lang w:val="ru-RU"/>
            <w:rPrChange w:id="69" w:author="Zvorskyi Ivan" w:date="2015-08-10T17:52:00Z">
              <w:rPr>
                <w:rStyle w:val="Hyperlink"/>
              </w:rPr>
            </w:rPrChange>
          </w:rPr>
          <w:t>/2014/10/22/</w:t>
        </w:r>
        <w:r w:rsidRPr="00A95148">
          <w:rPr>
            <w:rStyle w:val="Hyperlink"/>
          </w:rPr>
          <w:t>pure</w:t>
        </w:r>
        <w:r w:rsidRPr="00E63B54">
          <w:rPr>
            <w:rStyle w:val="Hyperlink"/>
            <w:lang w:val="ru-RU"/>
            <w:rPrChange w:id="70" w:author="Zvorskyi Ivan" w:date="2015-08-10T17:52:00Z">
              <w:rPr>
                <w:rStyle w:val="Hyperlink"/>
              </w:rPr>
            </w:rPrChange>
          </w:rPr>
          <w:t>-</w:t>
        </w:r>
        <w:r w:rsidRPr="00A95148">
          <w:rPr>
            <w:rStyle w:val="Hyperlink"/>
          </w:rPr>
          <w:t>html</w:t>
        </w:r>
        <w:r w:rsidRPr="00E63B54">
          <w:rPr>
            <w:rStyle w:val="Hyperlink"/>
            <w:lang w:val="ru-RU"/>
            <w:rPrChange w:id="71" w:author="Zvorskyi Ivan" w:date="2015-08-10T17:52:00Z">
              <w:rPr>
                <w:rStyle w:val="Hyperlink"/>
              </w:rPr>
            </w:rPrChange>
          </w:rPr>
          <w:t>-</w:t>
        </w:r>
        <w:r w:rsidRPr="00A95148">
          <w:rPr>
            <w:rStyle w:val="Hyperlink"/>
          </w:rPr>
          <w:t>share</w:t>
        </w:r>
        <w:r w:rsidRPr="00E63B54">
          <w:rPr>
            <w:rStyle w:val="Hyperlink"/>
            <w:lang w:val="ru-RU"/>
            <w:rPrChange w:id="72" w:author="Zvorskyi Ivan" w:date="2015-08-10T17:52:00Z">
              <w:rPr>
                <w:rStyle w:val="Hyperlink"/>
              </w:rPr>
            </w:rPrChange>
          </w:rPr>
          <w:t>-</w:t>
        </w:r>
        <w:r w:rsidRPr="00A95148">
          <w:rPr>
            <w:rStyle w:val="Hyperlink"/>
          </w:rPr>
          <w:t>buttons</w:t>
        </w:r>
        <w:r w:rsidRPr="00E63B54">
          <w:rPr>
            <w:rStyle w:val="Hyperlink"/>
            <w:lang w:val="ru-RU"/>
            <w:rPrChange w:id="73" w:author="Zvorskyi Ivan" w:date="2015-08-10T17:52:00Z">
              <w:rPr>
                <w:rStyle w:val="Hyperlink"/>
              </w:rPr>
            </w:rPrChange>
          </w:rPr>
          <w:t>.</w:t>
        </w:r>
        <w:r w:rsidRPr="00A95148">
          <w:rPr>
            <w:rStyle w:val="Hyperlink"/>
          </w:rPr>
          <w:t>html</w:t>
        </w:r>
        <w:r>
          <w:fldChar w:fldCharType="end"/>
        </w:r>
        <w:r w:rsidRPr="00E63B54">
          <w:rPr>
            <w:lang w:val="ru-RU"/>
            <w:rPrChange w:id="74" w:author="Zvorskyi Ivan" w:date="2015-08-10T17:52:00Z">
              <w:rPr/>
            </w:rPrChange>
          </w:rPr>
          <w:tab/>
        </w:r>
        <w:r>
          <w:rPr>
            <w:lang w:val="ru-RU"/>
          </w:rPr>
          <w:t>як використовувати под</w:t>
        </w:r>
        <w:r>
          <w:rPr>
            <w:lang w:val="uk-UA"/>
          </w:rPr>
          <w:t>ілитися в соц мережах</w:t>
        </w:r>
      </w:ins>
    </w:p>
    <w:p w:rsidR="00E63B54" w:rsidRPr="00E63B54" w:rsidRDefault="00E63B54">
      <w:pPr>
        <w:rPr>
          <w:lang w:val="ru-RU"/>
          <w:rPrChange w:id="75" w:author="Zvorskyi Ivan" w:date="2015-08-10T17:52:00Z">
            <w:rPr/>
          </w:rPrChange>
        </w:rPr>
      </w:pPr>
      <w:ins w:id="76" w:author="Zvorskyi Ivan" w:date="2015-08-10T17:52:00Z">
        <w:r>
          <w:rPr>
            <w:lang w:val="ru-RU"/>
          </w:rPr>
          <w:fldChar w:fldCharType="begin"/>
        </w:r>
        <w:r>
          <w:rPr>
            <w:lang w:val="ru-RU"/>
          </w:rPr>
          <w:instrText xml:space="preserve"> HYPERLINK "</w:instrText>
        </w:r>
        <w:r w:rsidRPr="00DA3E3F">
          <w:rPr>
            <w:lang w:val="ru-RU"/>
          </w:rPr>
          <w:instrText>https://github.com/christill/instaslider</w:instrText>
        </w:r>
        <w:r>
          <w:rPr>
            <w:lang w:val="ru-RU"/>
          </w:rPr>
          <w:instrText xml:space="preserve">" </w:instrText>
        </w:r>
        <w:r>
          <w:rPr>
            <w:lang w:val="ru-RU"/>
          </w:rPr>
          <w:fldChar w:fldCharType="separate"/>
        </w:r>
        <w:r w:rsidRPr="00A95148">
          <w:rPr>
            <w:rStyle w:val="Hyperlink"/>
            <w:lang w:val="ru-RU"/>
          </w:rPr>
          <w:t>https://github.com/christill/instaslider</w:t>
        </w:r>
        <w:r>
          <w:rPr>
            <w:lang w:val="ru-RU"/>
          </w:rPr>
          <w:fldChar w:fldCharType="end"/>
        </w:r>
        <w:r>
          <w:rPr>
            <w:lang w:val="ru-RU"/>
          </w:rPr>
          <w:t xml:space="preserve"> </w:t>
        </w:r>
        <w:r w:rsidRPr="0078601B">
          <w:rPr>
            <w:lang w:val="ru-RU"/>
          </w:rPr>
          <w:t xml:space="preserve"> </w:t>
        </w:r>
        <w:r>
          <w:rPr>
            <w:lang w:val="ru-RU"/>
          </w:rPr>
          <w:t>карусель для фоток з інсту</w:t>
        </w:r>
      </w:ins>
      <w:bookmarkStart w:id="77" w:name="_GoBack"/>
      <w:bookmarkEnd w:id="77"/>
    </w:p>
    <w:sectPr w:rsidR="00E63B54" w:rsidRPr="00E63B5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Zvorskyi Ivan" w:date="2015-08-10T17:05:00Z" w:initials="IZV">
    <w:p w:rsidR="00314C33" w:rsidRPr="00314C33" w:rsidRDefault="00314C33">
      <w:pPr>
        <w:pStyle w:val="CommentText"/>
        <w:rPr>
          <w:lang w:val="uk-UA"/>
        </w:rPr>
      </w:pPr>
      <w:r>
        <w:rPr>
          <w:rStyle w:val="CommentReference"/>
        </w:rPr>
        <w:annotationRef/>
      </w:r>
      <w:r>
        <w:rPr>
          <w:lang w:val="ru-RU"/>
        </w:rPr>
        <w:t xml:space="preserve">Посадка </w:t>
      </w:r>
      <w:r>
        <w:rPr>
          <w:lang w:val="uk-UA"/>
        </w:rPr>
        <w:t xml:space="preserve">на </w:t>
      </w:r>
      <w:r>
        <w:t>WP</w:t>
      </w:r>
      <w:r w:rsidRPr="00314C33">
        <w:rPr>
          <w:lang w:val="ru-RU"/>
        </w:rPr>
        <w:t xml:space="preserve"> </w:t>
      </w:r>
      <w:r>
        <w:rPr>
          <w:lang w:val="ru-RU"/>
        </w:rPr>
        <w:t>переноситься на</w:t>
      </w:r>
      <w:r>
        <w:rPr>
          <w:lang w:val="uk-UA"/>
        </w:rPr>
        <w:t xml:space="preserve"> подальшу розробку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9"/>
  <w:characterSpacingControl w:val="doNotCompress"/>
  <w:compat>
    <w:compatSetting w:name="compatibilityMode" w:uri="http://schemas.microsoft.com/office/word" w:val="12"/>
  </w:compat>
  <w:rsids>
    <w:rsidRoot w:val="00A66168"/>
    <w:rsid w:val="0006067C"/>
    <w:rsid w:val="00095992"/>
    <w:rsid w:val="000B535E"/>
    <w:rsid w:val="000F136E"/>
    <w:rsid w:val="00102364"/>
    <w:rsid w:val="00142747"/>
    <w:rsid w:val="001504DD"/>
    <w:rsid w:val="0019743B"/>
    <w:rsid w:val="00197A5E"/>
    <w:rsid w:val="001F2EDA"/>
    <w:rsid w:val="002663B1"/>
    <w:rsid w:val="002A30D1"/>
    <w:rsid w:val="002C42C9"/>
    <w:rsid w:val="00314C33"/>
    <w:rsid w:val="003303AC"/>
    <w:rsid w:val="0033350A"/>
    <w:rsid w:val="003B5CBC"/>
    <w:rsid w:val="00404756"/>
    <w:rsid w:val="004553C7"/>
    <w:rsid w:val="004D4503"/>
    <w:rsid w:val="004E54FF"/>
    <w:rsid w:val="00504E4C"/>
    <w:rsid w:val="00551AEE"/>
    <w:rsid w:val="00605893"/>
    <w:rsid w:val="006562AE"/>
    <w:rsid w:val="006950CF"/>
    <w:rsid w:val="006D7934"/>
    <w:rsid w:val="00700E9F"/>
    <w:rsid w:val="00737FF9"/>
    <w:rsid w:val="00741E4B"/>
    <w:rsid w:val="008B4D48"/>
    <w:rsid w:val="008F6D36"/>
    <w:rsid w:val="00A21CBE"/>
    <w:rsid w:val="00A66168"/>
    <w:rsid w:val="00B175D2"/>
    <w:rsid w:val="00B22365"/>
    <w:rsid w:val="00B40CD0"/>
    <w:rsid w:val="00B43009"/>
    <w:rsid w:val="00B73587"/>
    <w:rsid w:val="00BE67A5"/>
    <w:rsid w:val="00C178A4"/>
    <w:rsid w:val="00CC6043"/>
    <w:rsid w:val="00D714F2"/>
    <w:rsid w:val="00DA3E3F"/>
    <w:rsid w:val="00DC22C2"/>
    <w:rsid w:val="00DD1583"/>
    <w:rsid w:val="00E25F8F"/>
    <w:rsid w:val="00E63B54"/>
    <w:rsid w:val="00ED4298"/>
    <w:rsid w:val="00F22B55"/>
    <w:rsid w:val="00F3456B"/>
    <w:rsid w:val="00F511D1"/>
    <w:rsid w:val="00FB0B2F"/>
    <w:rsid w:val="00FD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1E4B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E4B"/>
    <w:rPr>
      <w:rFonts w:ascii="Tahoma" w:hAnsi="Tahoma" w:cs="Mangal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1974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9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04E4C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314C33"/>
    <w:rPr>
      <w:rFonts w:cs="Mangal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314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4C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4C3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4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4C33"/>
    <w:rPr>
      <w:rFonts w:cs="Mangal"/>
      <w:b/>
      <w:bCs/>
      <w:sz w:val="20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olgavolyanska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www.pinterest.com/olgavolyansk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acebook.com/olga.volyanska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7E30CD-1EC6-41D9-B434-613ACFD7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2513</TotalTime>
  <Pages>8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Zvorskyi Ivan</cp:lastModifiedBy>
  <cp:revision>15</cp:revision>
  <dcterms:created xsi:type="dcterms:W3CDTF">2015-05-30T11:10:00Z</dcterms:created>
  <dcterms:modified xsi:type="dcterms:W3CDTF">2015-08-10T14:52:00Z</dcterms:modified>
  <dc:language>en-US</dc:language>
</cp:coreProperties>
</file>