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675874" w14:textId="77777777" w:rsidR="00A056B0" w:rsidRDefault="00243E3B">
      <w:pPr>
        <w:spacing w:after="0" w:line="240" w:lineRule="auto"/>
        <w:rPr>
          <w:rFonts w:ascii="PT Sans" w:eastAsia="PT Sans" w:hAnsi="PT Sans" w:cs="PT Sans"/>
          <w:b/>
          <w:sz w:val="24"/>
        </w:rPr>
      </w:pPr>
      <w:r>
        <w:rPr>
          <w:rFonts w:ascii="PT Sans" w:eastAsia="PT Sans" w:hAnsi="PT Sans" w:cs="PT Sans"/>
          <w:b/>
          <w:sz w:val="24"/>
        </w:rPr>
        <w:t>ABOUT ME</w:t>
      </w:r>
    </w:p>
    <w:p w14:paraId="13B93016" w14:textId="77777777" w:rsidR="00A056B0" w:rsidRDefault="00243E3B">
      <w:pPr>
        <w:spacing w:after="0" w:line="240" w:lineRule="auto"/>
        <w:rPr>
          <w:rFonts w:ascii="PT Sans" w:eastAsia="PT Sans" w:hAnsi="PT Sans" w:cs="PT Sans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КТО</w:t>
      </w:r>
      <w:r>
        <w:rPr>
          <w:rFonts w:ascii="PT Sans" w:eastAsia="PT Sans" w:hAnsi="PT Sans" w:cs="PT Sans"/>
          <w:b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>Я</w:t>
      </w:r>
    </w:p>
    <w:p w14:paraId="42767C95" w14:textId="77777777" w:rsidR="00A056B0" w:rsidRDefault="00243E3B">
      <w:pPr>
        <w:spacing w:after="0" w:line="240" w:lineRule="auto"/>
        <w:rPr>
          <w:rFonts w:ascii="PT Sans" w:eastAsia="PT Sans" w:hAnsi="PT Sans" w:cs="PT Sans"/>
          <w:sz w:val="24"/>
        </w:rPr>
      </w:pPr>
      <w:r>
        <w:rPr>
          <w:rFonts w:ascii="Calibri" w:eastAsia="Calibri" w:hAnsi="Calibri" w:cs="Calibri"/>
          <w:sz w:val="24"/>
        </w:rPr>
        <w:t>По</w:t>
      </w:r>
      <w:r>
        <w:rPr>
          <w:rFonts w:ascii="PT Sans" w:eastAsia="PT Sans" w:hAnsi="PT Sans" w:cs="PT Sans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образованию</w:t>
      </w:r>
      <w:r>
        <w:rPr>
          <w:rFonts w:ascii="PT Sans" w:eastAsia="PT Sans" w:hAnsi="PT Sans" w:cs="PT Sans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я</w:t>
      </w:r>
      <w:r>
        <w:rPr>
          <w:rFonts w:ascii="PT Sans" w:eastAsia="PT Sans" w:hAnsi="PT Sans" w:cs="PT Sans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маркетолог</w:t>
      </w:r>
      <w:r>
        <w:rPr>
          <w:rFonts w:ascii="PT Sans" w:eastAsia="PT Sans" w:hAnsi="PT Sans" w:cs="PT Sans"/>
          <w:sz w:val="24"/>
        </w:rPr>
        <w:t xml:space="preserve">, </w:t>
      </w:r>
      <w:r>
        <w:rPr>
          <w:rFonts w:ascii="Calibri" w:eastAsia="Calibri" w:hAnsi="Calibri" w:cs="Calibri"/>
          <w:sz w:val="24"/>
        </w:rPr>
        <w:t>но</w:t>
      </w:r>
      <w:r>
        <w:rPr>
          <w:rFonts w:ascii="PT Sans" w:eastAsia="PT Sans" w:hAnsi="PT Sans" w:cs="PT Sans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мое</w:t>
      </w:r>
      <w:r>
        <w:rPr>
          <w:rFonts w:ascii="PT Sans" w:eastAsia="PT Sans" w:hAnsi="PT Sans" w:cs="PT Sans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увлечение</w:t>
      </w:r>
      <w:r>
        <w:rPr>
          <w:rFonts w:ascii="PT Sans" w:eastAsia="PT Sans" w:hAnsi="PT Sans" w:cs="PT Sans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фотографией</w:t>
      </w:r>
      <w:ins w:id="0" w:author="Zvorskyi Ivan" w:date="2015-10-27T23:39:00Z">
        <w:r w:rsidR="007D586A">
          <w:rPr>
            <w:rFonts w:ascii="Calibri" w:eastAsia="Calibri" w:hAnsi="Calibri" w:cs="Calibri"/>
            <w:sz w:val="24"/>
            <w:lang w:val="uk-UA"/>
          </w:rPr>
          <w:t xml:space="preserve">, </w:t>
        </w:r>
        <w:proofErr w:type="spellStart"/>
        <w:r w:rsidR="007D586A">
          <w:rPr>
            <w:rFonts w:ascii="Calibri" w:eastAsia="Calibri" w:hAnsi="Calibri" w:cs="Calibri"/>
            <w:sz w:val="24"/>
            <w:lang w:val="uk-UA"/>
          </w:rPr>
          <w:t>которое</w:t>
        </w:r>
        <w:proofErr w:type="spellEnd"/>
        <w:r w:rsidR="007D586A">
          <w:rPr>
            <w:rFonts w:ascii="Calibri" w:eastAsia="Calibri" w:hAnsi="Calibri" w:cs="Calibri"/>
            <w:sz w:val="24"/>
            <w:lang w:val="uk-UA"/>
          </w:rPr>
          <w:t xml:space="preserve"> </w:t>
        </w:r>
        <w:proofErr w:type="spellStart"/>
        <w:r w:rsidR="007D586A">
          <w:rPr>
            <w:rFonts w:ascii="Calibri" w:eastAsia="Calibri" w:hAnsi="Calibri" w:cs="Calibri"/>
            <w:sz w:val="24"/>
            <w:lang w:val="uk-UA"/>
          </w:rPr>
          <w:t>началось</w:t>
        </w:r>
        <w:proofErr w:type="spellEnd"/>
        <w:r w:rsidR="007D586A">
          <w:rPr>
            <w:rFonts w:ascii="Calibri" w:eastAsia="Calibri" w:hAnsi="Calibri" w:cs="Calibri"/>
            <w:sz w:val="24"/>
            <w:lang w:val="uk-UA"/>
          </w:rPr>
          <w:t xml:space="preserve"> </w:t>
        </w:r>
      </w:ins>
      <w:ins w:id="1" w:author="Zvorskyi Ivan" w:date="2015-10-27T23:40:00Z">
        <w:r w:rsidR="007D586A">
          <w:rPr>
            <w:rFonts w:ascii="Calibri" w:eastAsia="Calibri" w:hAnsi="Calibri" w:cs="Calibri"/>
            <w:sz w:val="24"/>
            <w:lang w:val="uk-UA"/>
          </w:rPr>
          <w:t xml:space="preserve"> 10</w:t>
        </w:r>
      </w:ins>
      <w:ins w:id="2" w:author="Zvorskyi Ivan" w:date="2015-10-27T23:39:00Z">
        <w:r w:rsidR="007D586A">
          <w:rPr>
            <w:rFonts w:ascii="Calibri" w:eastAsia="Calibri" w:hAnsi="Calibri" w:cs="Calibri"/>
            <w:sz w:val="24"/>
            <w:lang w:val="uk-UA"/>
          </w:rPr>
          <w:t xml:space="preserve"> лет</w:t>
        </w:r>
      </w:ins>
      <w:ins w:id="3" w:author="Zvorskyi Ivan" w:date="2015-10-27T23:41:00Z">
        <w:r w:rsidR="007D586A">
          <w:rPr>
            <w:rFonts w:ascii="Calibri" w:eastAsia="Calibri" w:hAnsi="Calibri" w:cs="Calibri"/>
            <w:sz w:val="24"/>
            <w:lang w:val="uk-UA"/>
          </w:rPr>
          <w:t xml:space="preserve"> назад</w:t>
        </w:r>
      </w:ins>
      <w:ins w:id="4" w:author="Zvorskyi Ivan" w:date="2015-10-27T23:39:00Z">
        <w:r w:rsidR="007D586A">
          <w:rPr>
            <w:rFonts w:ascii="Calibri" w:eastAsia="Calibri" w:hAnsi="Calibri" w:cs="Calibri"/>
            <w:sz w:val="24"/>
            <w:lang w:val="uk-UA"/>
          </w:rPr>
          <w:t xml:space="preserve"> с </w:t>
        </w:r>
        <w:proofErr w:type="spellStart"/>
        <w:r w:rsidR="007D586A">
          <w:rPr>
            <w:rFonts w:ascii="Calibri" w:eastAsia="Calibri" w:hAnsi="Calibri" w:cs="Calibri"/>
            <w:sz w:val="24"/>
            <w:lang w:val="uk-UA"/>
          </w:rPr>
          <w:t>момента</w:t>
        </w:r>
        <w:proofErr w:type="spellEnd"/>
        <w:r w:rsidR="007D586A">
          <w:rPr>
            <w:rFonts w:ascii="Calibri" w:eastAsia="Calibri" w:hAnsi="Calibri" w:cs="Calibri"/>
            <w:sz w:val="24"/>
            <w:lang w:val="uk-UA"/>
          </w:rPr>
          <w:t xml:space="preserve"> покупки </w:t>
        </w:r>
        <w:proofErr w:type="spellStart"/>
        <w:r w:rsidR="007D586A">
          <w:rPr>
            <w:rFonts w:ascii="Calibri" w:eastAsia="Calibri" w:hAnsi="Calibri" w:cs="Calibri"/>
            <w:sz w:val="24"/>
            <w:lang w:val="uk-UA"/>
          </w:rPr>
          <w:t>первой</w:t>
        </w:r>
        <w:proofErr w:type="spellEnd"/>
        <w:r w:rsidR="007D586A">
          <w:rPr>
            <w:rFonts w:ascii="Calibri" w:eastAsia="Calibri" w:hAnsi="Calibri" w:cs="Calibri"/>
            <w:sz w:val="24"/>
            <w:lang w:val="uk-UA"/>
          </w:rPr>
          <w:t xml:space="preserve"> </w:t>
        </w:r>
        <w:proofErr w:type="spellStart"/>
        <w:r w:rsidR="007D586A">
          <w:rPr>
            <w:rFonts w:ascii="Calibri" w:eastAsia="Calibri" w:hAnsi="Calibri" w:cs="Calibri"/>
            <w:sz w:val="24"/>
            <w:lang w:val="uk-UA"/>
          </w:rPr>
          <w:t>профес</w:t>
        </w:r>
      </w:ins>
      <w:ins w:id="5" w:author="Zvorskyi Ivan" w:date="2015-10-27T23:40:00Z">
        <w:r w:rsidR="007D586A">
          <w:rPr>
            <w:rFonts w:ascii="Calibri" w:eastAsia="Calibri" w:hAnsi="Calibri" w:cs="Calibri"/>
            <w:sz w:val="24"/>
            <w:lang w:val="uk-UA"/>
          </w:rPr>
          <w:t>с</w:t>
        </w:r>
      </w:ins>
      <w:ins w:id="6" w:author="Zvorskyi Ivan" w:date="2015-10-27T23:39:00Z">
        <w:r w:rsidR="007D586A">
          <w:rPr>
            <w:rFonts w:ascii="Calibri" w:eastAsia="Calibri" w:hAnsi="Calibri" w:cs="Calibri"/>
            <w:sz w:val="24"/>
            <w:lang w:val="uk-UA"/>
          </w:rPr>
          <w:t>иональной</w:t>
        </w:r>
        <w:proofErr w:type="spellEnd"/>
        <w:r w:rsidR="007D586A">
          <w:rPr>
            <w:rFonts w:ascii="Calibri" w:eastAsia="Calibri" w:hAnsi="Calibri" w:cs="Calibri"/>
            <w:sz w:val="24"/>
            <w:lang w:val="uk-UA"/>
          </w:rPr>
          <w:t xml:space="preserve"> </w:t>
        </w:r>
        <w:proofErr w:type="spellStart"/>
        <w:r w:rsidR="007D586A">
          <w:rPr>
            <w:rFonts w:ascii="Calibri" w:eastAsia="Calibri" w:hAnsi="Calibri" w:cs="Calibri"/>
            <w:sz w:val="24"/>
            <w:lang w:val="uk-UA"/>
          </w:rPr>
          <w:t>камер</w:t>
        </w:r>
      </w:ins>
      <w:ins w:id="7" w:author="Zvorskyi Ivan" w:date="2015-10-27T23:40:00Z">
        <w:r w:rsidR="007D586A">
          <w:rPr>
            <w:rFonts w:ascii="Calibri" w:eastAsia="Calibri" w:hAnsi="Calibri" w:cs="Calibri"/>
            <w:sz w:val="24"/>
            <w:lang w:val="uk-UA"/>
          </w:rPr>
          <w:t>ы</w:t>
        </w:r>
      </w:ins>
      <w:proofErr w:type="spellEnd"/>
      <w:ins w:id="8" w:author="Zvorskyi Ivan" w:date="2015-10-27T23:39:00Z">
        <w:r w:rsidR="007D586A">
          <w:rPr>
            <w:rFonts w:ascii="Calibri" w:eastAsia="Calibri" w:hAnsi="Calibri" w:cs="Calibri"/>
            <w:sz w:val="24"/>
            <w:lang w:val="uk-UA"/>
          </w:rPr>
          <w:t xml:space="preserve"> и</w:t>
        </w:r>
      </w:ins>
      <w:r>
        <w:rPr>
          <w:rFonts w:ascii="PT Sans" w:eastAsia="PT Sans" w:hAnsi="PT Sans" w:cs="PT Sans"/>
          <w:sz w:val="24"/>
        </w:rPr>
        <w:t xml:space="preserve"> </w:t>
      </w:r>
      <w:del w:id="9" w:author="Zvorskyi Ivan" w:date="2015-10-27T23:38:00Z">
        <w:r w:rsidDel="007D586A">
          <w:rPr>
            <w:rFonts w:ascii="PT Sans" w:eastAsia="PT Sans" w:hAnsi="PT Sans" w:cs="PT Sans"/>
            <w:sz w:val="24"/>
          </w:rPr>
          <w:delText>(</w:delText>
        </w:r>
        <w:commentRangeStart w:id="10"/>
        <w:r w:rsidDel="007D586A">
          <w:rPr>
            <w:rFonts w:ascii="Calibri" w:eastAsia="Calibri" w:hAnsi="Calibri" w:cs="Calibri"/>
            <w:sz w:val="24"/>
          </w:rPr>
          <w:delText>примерно</w:delText>
        </w:r>
        <w:r w:rsidDel="007D586A">
          <w:rPr>
            <w:rFonts w:ascii="PT Sans" w:eastAsia="PT Sans" w:hAnsi="PT Sans" w:cs="PT Sans"/>
            <w:sz w:val="24"/>
          </w:rPr>
          <w:delText xml:space="preserve"> </w:delText>
        </w:r>
        <w:r w:rsidDel="007D586A">
          <w:rPr>
            <w:rFonts w:ascii="Calibri" w:eastAsia="Calibri" w:hAnsi="Calibri" w:cs="Calibri"/>
            <w:sz w:val="24"/>
          </w:rPr>
          <w:delText>с</w:delText>
        </w:r>
        <w:r w:rsidDel="007D586A">
          <w:rPr>
            <w:rFonts w:ascii="PT Sans" w:eastAsia="PT Sans" w:hAnsi="PT Sans" w:cs="PT Sans"/>
            <w:sz w:val="24"/>
          </w:rPr>
          <w:delText xml:space="preserve"> 2006 </w:delText>
        </w:r>
        <w:r w:rsidDel="007D586A">
          <w:rPr>
            <w:rFonts w:ascii="Calibri" w:eastAsia="Calibri" w:hAnsi="Calibri" w:cs="Calibri"/>
            <w:sz w:val="24"/>
          </w:rPr>
          <w:delText>года</w:delText>
        </w:r>
        <w:commentRangeEnd w:id="10"/>
        <w:r w:rsidR="007D586A" w:rsidDel="007D586A">
          <w:rPr>
            <w:rStyle w:val="a3"/>
          </w:rPr>
          <w:commentReference w:id="10"/>
        </w:r>
        <w:r w:rsidDel="007D586A">
          <w:rPr>
            <w:rFonts w:ascii="PT Sans" w:eastAsia="PT Sans" w:hAnsi="PT Sans" w:cs="PT Sans"/>
            <w:sz w:val="24"/>
          </w:rPr>
          <w:delText xml:space="preserve">) </w:delText>
        </w:r>
      </w:del>
      <w:r>
        <w:rPr>
          <w:rFonts w:ascii="Calibri" w:eastAsia="Calibri" w:hAnsi="Calibri" w:cs="Calibri"/>
          <w:sz w:val="24"/>
        </w:rPr>
        <w:t>привело</w:t>
      </w:r>
      <w:r>
        <w:rPr>
          <w:rFonts w:ascii="PT Sans" w:eastAsia="PT Sans" w:hAnsi="PT Sans" w:cs="PT Sans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меня</w:t>
      </w:r>
      <w:r>
        <w:rPr>
          <w:rFonts w:ascii="PT Sans" w:eastAsia="PT Sans" w:hAnsi="PT Sans" w:cs="PT Sans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к</w:t>
      </w:r>
      <w:r>
        <w:rPr>
          <w:rFonts w:ascii="PT Sans" w:eastAsia="PT Sans" w:hAnsi="PT Sans" w:cs="PT Sans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тому</w:t>
      </w:r>
      <w:r>
        <w:rPr>
          <w:rFonts w:ascii="PT Sans" w:eastAsia="PT Sans" w:hAnsi="PT Sans" w:cs="PT Sans"/>
          <w:sz w:val="24"/>
        </w:rPr>
        <w:t xml:space="preserve">, </w:t>
      </w:r>
      <w:r>
        <w:rPr>
          <w:rFonts w:ascii="Calibri" w:eastAsia="Calibri" w:hAnsi="Calibri" w:cs="Calibri"/>
          <w:sz w:val="24"/>
        </w:rPr>
        <w:t>что</w:t>
      </w:r>
      <w:r>
        <w:rPr>
          <w:rFonts w:ascii="PT Sans" w:eastAsia="PT Sans" w:hAnsi="PT Sans" w:cs="PT Sans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я</w:t>
      </w:r>
      <w:r>
        <w:rPr>
          <w:rFonts w:ascii="PT Sans" w:eastAsia="PT Sans" w:hAnsi="PT Sans" w:cs="PT Sans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нашла</w:t>
      </w:r>
      <w:r>
        <w:rPr>
          <w:rFonts w:ascii="PT Sans" w:eastAsia="PT Sans" w:hAnsi="PT Sans" w:cs="PT Sans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в</w:t>
      </w:r>
      <w:r>
        <w:rPr>
          <w:rFonts w:ascii="PT Sans" w:eastAsia="PT Sans" w:hAnsi="PT Sans" w:cs="PT Sans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ней</w:t>
      </w:r>
      <w:r>
        <w:rPr>
          <w:rFonts w:ascii="PT Sans" w:eastAsia="PT Sans" w:hAnsi="PT Sans" w:cs="PT Sans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свою</w:t>
      </w:r>
      <w:r>
        <w:rPr>
          <w:rFonts w:ascii="PT Sans" w:eastAsia="PT Sans" w:hAnsi="PT Sans" w:cs="PT Sans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реализацию</w:t>
      </w:r>
      <w:r>
        <w:rPr>
          <w:rFonts w:ascii="PT Sans" w:eastAsia="PT Sans" w:hAnsi="PT Sans" w:cs="PT Sans"/>
          <w:sz w:val="24"/>
        </w:rPr>
        <w:t xml:space="preserve">. </w:t>
      </w:r>
    </w:p>
    <w:p w14:paraId="569629A2" w14:textId="77777777" w:rsidR="00A056B0" w:rsidRDefault="00A056B0">
      <w:pPr>
        <w:spacing w:after="0" w:line="240" w:lineRule="auto"/>
        <w:rPr>
          <w:rFonts w:ascii="PT Sans" w:eastAsia="PT Sans" w:hAnsi="PT Sans" w:cs="PT Sans"/>
          <w:sz w:val="24"/>
        </w:rPr>
      </w:pPr>
    </w:p>
    <w:p w14:paraId="59C80CF5" w14:textId="77777777" w:rsidR="00A056B0" w:rsidRDefault="00243E3B">
      <w:pPr>
        <w:spacing w:after="0" w:line="240" w:lineRule="auto"/>
        <w:rPr>
          <w:rFonts w:ascii="PT Sans" w:eastAsia="PT Sans" w:hAnsi="PT Sans" w:cs="PT Sans"/>
          <w:sz w:val="24"/>
        </w:rPr>
      </w:pPr>
      <w:r>
        <w:rPr>
          <w:rFonts w:ascii="Calibri" w:eastAsia="Calibri" w:hAnsi="Calibri" w:cs="Calibri"/>
          <w:sz w:val="24"/>
        </w:rPr>
        <w:t>Для</w:t>
      </w:r>
      <w:r>
        <w:rPr>
          <w:rFonts w:ascii="PT Sans" w:eastAsia="PT Sans" w:hAnsi="PT Sans" w:cs="PT Sans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меня</w:t>
      </w:r>
      <w:r>
        <w:rPr>
          <w:rFonts w:ascii="PT Sans" w:eastAsia="PT Sans" w:hAnsi="PT Sans" w:cs="PT Sans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самое</w:t>
      </w:r>
      <w:r>
        <w:rPr>
          <w:rFonts w:ascii="PT Sans" w:eastAsia="PT Sans" w:hAnsi="PT Sans" w:cs="PT Sans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важное</w:t>
      </w:r>
      <w:r>
        <w:rPr>
          <w:rFonts w:ascii="PT Sans" w:eastAsia="PT Sans" w:hAnsi="PT Sans" w:cs="PT Sans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–</w:t>
      </w:r>
      <w:r>
        <w:rPr>
          <w:rFonts w:ascii="PT Sans" w:eastAsia="PT Sans" w:hAnsi="PT Sans" w:cs="PT Sans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это</w:t>
      </w:r>
      <w:r>
        <w:rPr>
          <w:rFonts w:ascii="PT Sans" w:eastAsia="PT Sans" w:hAnsi="PT Sans" w:cs="PT Sans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доброе</w:t>
      </w:r>
      <w:r>
        <w:rPr>
          <w:rFonts w:ascii="PT Sans" w:eastAsia="PT Sans" w:hAnsi="PT Sans" w:cs="PT Sans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отношение</w:t>
      </w:r>
      <w:r>
        <w:rPr>
          <w:rFonts w:ascii="PT Sans" w:eastAsia="PT Sans" w:hAnsi="PT Sans" w:cs="PT Sans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к</w:t>
      </w:r>
      <w:r>
        <w:rPr>
          <w:rFonts w:ascii="PT Sans" w:eastAsia="PT Sans" w:hAnsi="PT Sans" w:cs="PT Sans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людям</w:t>
      </w:r>
      <w:r>
        <w:rPr>
          <w:rFonts w:ascii="PT Sans" w:eastAsia="PT Sans" w:hAnsi="PT Sans" w:cs="PT Sans"/>
          <w:sz w:val="24"/>
        </w:rPr>
        <w:t xml:space="preserve">, </w:t>
      </w:r>
      <w:r>
        <w:rPr>
          <w:rFonts w:ascii="Calibri" w:eastAsia="Calibri" w:hAnsi="Calibri" w:cs="Calibri"/>
          <w:sz w:val="24"/>
        </w:rPr>
        <w:t>помо</w:t>
      </w:r>
      <w:r>
        <w:rPr>
          <w:rFonts w:ascii="Times New Roman" w:eastAsia="Times New Roman" w:hAnsi="Times New Roman" w:cs="Times New Roman"/>
          <w:sz w:val="24"/>
        </w:rPr>
        <w:t>щь и поддержка.</w:t>
      </w:r>
    </w:p>
    <w:p w14:paraId="6AA5FC6D" w14:textId="77777777" w:rsidR="00A056B0" w:rsidRDefault="00243E3B">
      <w:pPr>
        <w:spacing w:after="0" w:line="240" w:lineRule="auto"/>
        <w:rPr>
          <w:rFonts w:ascii="PT Sans" w:eastAsia="PT Sans" w:hAnsi="PT Sans" w:cs="PT Sans"/>
          <w:sz w:val="24"/>
        </w:rPr>
      </w:pPr>
      <w:r>
        <w:rPr>
          <w:rFonts w:ascii="Calibri" w:eastAsia="Calibri" w:hAnsi="Calibri" w:cs="Calibri"/>
          <w:sz w:val="24"/>
        </w:rPr>
        <w:t>Я</w:t>
      </w:r>
      <w:r>
        <w:rPr>
          <w:rFonts w:ascii="PT Sans" w:eastAsia="PT Sans" w:hAnsi="PT Sans" w:cs="PT Sans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живу</w:t>
      </w:r>
      <w:r>
        <w:rPr>
          <w:rFonts w:ascii="PT Sans" w:eastAsia="PT Sans" w:hAnsi="PT Sans" w:cs="PT Sans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с</w:t>
      </w:r>
      <w:r>
        <w:rPr>
          <w:rFonts w:ascii="PT Sans" w:eastAsia="PT Sans" w:hAnsi="PT Sans" w:cs="PT Sans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Любовь</w:t>
      </w:r>
      <w:ins w:id="11" w:author="Zvorskyi Ivan" w:date="2015-10-27T23:41:00Z">
        <w:r w:rsidR="007D586A">
          <w:rPr>
            <w:rFonts w:ascii="Calibri" w:eastAsia="Calibri" w:hAnsi="Calibri" w:cs="Calibri"/>
            <w:sz w:val="24"/>
          </w:rPr>
          <w:t>ю</w:t>
        </w:r>
      </w:ins>
      <w:r>
        <w:rPr>
          <w:rFonts w:ascii="PT Sans" w:eastAsia="PT Sans" w:hAnsi="PT Sans" w:cs="PT Sans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в</w:t>
      </w:r>
      <w:r>
        <w:rPr>
          <w:rFonts w:ascii="PT Sans" w:eastAsia="PT Sans" w:hAnsi="PT Sans" w:cs="PT Sans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Сердце</w:t>
      </w:r>
      <w:r>
        <w:rPr>
          <w:rFonts w:ascii="PT Sans" w:eastAsia="PT Sans" w:hAnsi="PT Sans" w:cs="PT Sans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и</w:t>
      </w:r>
      <w:r>
        <w:rPr>
          <w:rFonts w:ascii="PT Sans" w:eastAsia="PT Sans" w:hAnsi="PT Sans" w:cs="PT Sans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стараюсь</w:t>
      </w:r>
      <w:r>
        <w:rPr>
          <w:rFonts w:ascii="PT Sans" w:eastAsia="PT Sans" w:hAnsi="PT Sans" w:cs="PT Sans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нести</w:t>
      </w:r>
      <w:r>
        <w:rPr>
          <w:rFonts w:ascii="PT Sans" w:eastAsia="PT Sans" w:hAnsi="PT Sans" w:cs="PT Sans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Добро</w:t>
      </w:r>
      <w:r>
        <w:rPr>
          <w:rFonts w:ascii="PT Sans" w:eastAsia="PT Sans" w:hAnsi="PT Sans" w:cs="PT Sans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в</w:t>
      </w:r>
      <w:r>
        <w:rPr>
          <w:rFonts w:ascii="PT Sans" w:eastAsia="PT Sans" w:hAnsi="PT Sans" w:cs="PT Sans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этот</w:t>
      </w:r>
      <w:r>
        <w:rPr>
          <w:rFonts w:ascii="PT Sans" w:eastAsia="PT Sans" w:hAnsi="PT Sans" w:cs="PT Sans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Мир</w:t>
      </w:r>
      <w:r>
        <w:rPr>
          <w:rFonts w:ascii="PT Sans" w:eastAsia="PT Sans" w:hAnsi="PT Sans" w:cs="PT Sans"/>
          <w:sz w:val="24"/>
        </w:rPr>
        <w:t xml:space="preserve">.  </w:t>
      </w:r>
    </w:p>
    <w:p w14:paraId="7CD1D13D" w14:textId="77777777" w:rsidR="00A056B0" w:rsidRDefault="00A056B0">
      <w:pPr>
        <w:spacing w:after="0" w:line="240" w:lineRule="auto"/>
        <w:rPr>
          <w:rFonts w:ascii="PT Sans" w:eastAsia="PT Sans" w:hAnsi="PT Sans" w:cs="PT Sans"/>
          <w:sz w:val="24"/>
        </w:rPr>
      </w:pPr>
    </w:p>
    <w:p w14:paraId="185503BA" w14:textId="77777777" w:rsidR="00A056B0" w:rsidRDefault="00A056B0">
      <w:pPr>
        <w:spacing w:after="0" w:line="240" w:lineRule="auto"/>
        <w:rPr>
          <w:rFonts w:ascii="PT Sans" w:eastAsia="PT Sans" w:hAnsi="PT Sans" w:cs="PT Sans"/>
          <w:sz w:val="24"/>
        </w:rPr>
      </w:pPr>
    </w:p>
    <w:p w14:paraId="107CC613" w14:textId="77777777" w:rsidR="00A056B0" w:rsidRDefault="00243E3B">
      <w:pPr>
        <w:spacing w:after="0" w:line="240" w:lineRule="auto"/>
        <w:rPr>
          <w:rFonts w:ascii="PT Sans" w:eastAsia="PT Sans" w:hAnsi="PT Sans" w:cs="PT Sans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СВАДЕБНАЯ</w:t>
      </w:r>
      <w:r>
        <w:rPr>
          <w:rFonts w:ascii="PT Sans" w:eastAsia="PT Sans" w:hAnsi="PT Sans" w:cs="PT Sans"/>
          <w:b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>ФОТОГРАФИЯ</w:t>
      </w:r>
      <w:r>
        <w:rPr>
          <w:rFonts w:ascii="PT Sans" w:eastAsia="PT Sans" w:hAnsi="PT Sans" w:cs="PT Sans"/>
          <w:b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>ДЛЯ</w:t>
      </w:r>
      <w:r>
        <w:rPr>
          <w:rFonts w:ascii="PT Sans" w:eastAsia="PT Sans" w:hAnsi="PT Sans" w:cs="PT Sans"/>
          <w:b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>МЕНЯ</w:t>
      </w:r>
    </w:p>
    <w:p w14:paraId="1DC76FAA" w14:textId="77777777" w:rsidR="00A056B0" w:rsidDel="007D586A" w:rsidRDefault="00243E3B">
      <w:pPr>
        <w:spacing w:after="0" w:line="240" w:lineRule="auto"/>
        <w:rPr>
          <w:del w:id="12" w:author="Zvorskyi Ivan" w:date="2015-10-27T23:42:00Z"/>
          <w:rFonts w:ascii="PT Sans" w:eastAsia="PT Sans" w:hAnsi="PT Sans" w:cs="PT Sans"/>
          <w:sz w:val="24"/>
        </w:rPr>
      </w:pPr>
      <w:commentRangeStart w:id="13"/>
      <w:del w:id="14" w:author="Zvorskyi Ivan" w:date="2015-10-27T23:42:00Z">
        <w:r w:rsidDel="007D586A">
          <w:rPr>
            <w:rFonts w:ascii="Calibri" w:eastAsia="Calibri" w:hAnsi="Calibri" w:cs="Calibri"/>
            <w:sz w:val="24"/>
          </w:rPr>
          <w:delText>Я</w:delText>
        </w:r>
        <w:r w:rsidDel="007D586A">
          <w:rPr>
            <w:rFonts w:ascii="PT Sans" w:eastAsia="PT Sans" w:hAnsi="PT Sans" w:cs="PT Sans"/>
            <w:sz w:val="24"/>
          </w:rPr>
          <w:delText xml:space="preserve"> </w:delText>
        </w:r>
        <w:r w:rsidDel="007D586A">
          <w:rPr>
            <w:rFonts w:ascii="Calibri" w:eastAsia="Calibri" w:hAnsi="Calibri" w:cs="Calibri"/>
            <w:sz w:val="24"/>
          </w:rPr>
          <w:delText>верю</w:delText>
        </w:r>
        <w:r w:rsidDel="007D586A">
          <w:rPr>
            <w:rFonts w:ascii="PT Sans" w:eastAsia="PT Sans" w:hAnsi="PT Sans" w:cs="PT Sans"/>
            <w:sz w:val="24"/>
          </w:rPr>
          <w:delText xml:space="preserve">, </w:delText>
        </w:r>
        <w:r w:rsidDel="007D586A">
          <w:rPr>
            <w:rFonts w:ascii="Calibri" w:eastAsia="Calibri" w:hAnsi="Calibri" w:cs="Calibri"/>
            <w:sz w:val="24"/>
          </w:rPr>
          <w:delText>что</w:delText>
        </w:r>
        <w:r w:rsidDel="007D586A">
          <w:rPr>
            <w:rFonts w:ascii="PT Sans" w:eastAsia="PT Sans" w:hAnsi="PT Sans" w:cs="PT Sans"/>
            <w:sz w:val="24"/>
          </w:rPr>
          <w:delText xml:space="preserve"> </w:delText>
        </w:r>
        <w:r w:rsidDel="007D586A">
          <w:rPr>
            <w:rFonts w:ascii="Calibri" w:eastAsia="Calibri" w:hAnsi="Calibri" w:cs="Calibri"/>
            <w:sz w:val="24"/>
          </w:rPr>
          <w:delText>подобное</w:delText>
        </w:r>
        <w:r w:rsidDel="007D586A">
          <w:rPr>
            <w:rFonts w:ascii="PT Sans" w:eastAsia="PT Sans" w:hAnsi="PT Sans" w:cs="PT Sans"/>
            <w:sz w:val="24"/>
          </w:rPr>
          <w:delText xml:space="preserve"> </w:delText>
        </w:r>
        <w:r w:rsidDel="007D586A">
          <w:rPr>
            <w:rFonts w:ascii="Calibri" w:eastAsia="Calibri" w:hAnsi="Calibri" w:cs="Calibri"/>
            <w:sz w:val="24"/>
          </w:rPr>
          <w:delText>притягивает</w:delText>
        </w:r>
        <w:r w:rsidDel="007D586A">
          <w:rPr>
            <w:rFonts w:ascii="PT Sans" w:eastAsia="PT Sans" w:hAnsi="PT Sans" w:cs="PT Sans"/>
            <w:sz w:val="24"/>
          </w:rPr>
          <w:delText xml:space="preserve"> </w:delText>
        </w:r>
        <w:r w:rsidDel="007D586A">
          <w:rPr>
            <w:rFonts w:ascii="Calibri" w:eastAsia="Calibri" w:hAnsi="Calibri" w:cs="Calibri"/>
            <w:sz w:val="24"/>
          </w:rPr>
          <w:delText>подобное</w:delText>
        </w:r>
        <w:r w:rsidDel="007D586A">
          <w:rPr>
            <w:rFonts w:ascii="PT Sans" w:eastAsia="PT Sans" w:hAnsi="PT Sans" w:cs="PT Sans"/>
            <w:sz w:val="24"/>
          </w:rPr>
          <w:delText>.</w:delText>
        </w:r>
        <w:commentRangeEnd w:id="13"/>
        <w:r w:rsidR="007D586A" w:rsidDel="007D586A">
          <w:rPr>
            <w:rStyle w:val="a3"/>
          </w:rPr>
          <w:commentReference w:id="13"/>
        </w:r>
        <w:r w:rsidDel="007D586A">
          <w:rPr>
            <w:rFonts w:ascii="PT Sans" w:eastAsia="PT Sans" w:hAnsi="PT Sans" w:cs="PT Sans"/>
            <w:sz w:val="24"/>
          </w:rPr>
          <w:delText xml:space="preserve"> </w:delText>
        </w:r>
      </w:del>
    </w:p>
    <w:p w14:paraId="07139F68" w14:textId="77777777" w:rsidR="00A056B0" w:rsidRDefault="00243E3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</w:t>
      </w:r>
      <w:r>
        <w:rPr>
          <w:rFonts w:ascii="PT Sans" w:eastAsia="PT Sans" w:hAnsi="PT Sans" w:cs="PT Sans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моем</w:t>
      </w:r>
      <w:r>
        <w:rPr>
          <w:rFonts w:ascii="PT Sans" w:eastAsia="PT Sans" w:hAnsi="PT Sans" w:cs="PT Sans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понимании</w:t>
      </w:r>
      <w:r>
        <w:rPr>
          <w:rFonts w:ascii="PT Sans" w:eastAsia="PT Sans" w:hAnsi="PT Sans" w:cs="PT Sans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как</w:t>
      </w:r>
      <w:r>
        <w:rPr>
          <w:rFonts w:ascii="PT Sans" w:eastAsia="PT Sans" w:hAnsi="PT Sans" w:cs="PT Sans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свадьба</w:t>
      </w:r>
      <w:r>
        <w:rPr>
          <w:rFonts w:ascii="PT Sans" w:eastAsia="PT Sans" w:hAnsi="PT Sans" w:cs="PT Sans"/>
          <w:sz w:val="24"/>
        </w:rPr>
        <w:t xml:space="preserve">, </w:t>
      </w:r>
      <w:r>
        <w:rPr>
          <w:rFonts w:ascii="Times New Roman" w:eastAsia="Times New Roman" w:hAnsi="Times New Roman" w:cs="Times New Roman"/>
          <w:sz w:val="24"/>
        </w:rPr>
        <w:t>так</w:t>
      </w:r>
      <w:r>
        <w:rPr>
          <w:rFonts w:ascii="PT Sans" w:eastAsia="PT Sans" w:hAnsi="PT Sans" w:cs="PT Sans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и</w:t>
      </w:r>
      <w:r>
        <w:rPr>
          <w:rFonts w:ascii="PT Sans" w:eastAsia="PT Sans" w:hAnsi="PT Sans" w:cs="PT Sans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свадебная</w:t>
      </w:r>
      <w:r>
        <w:rPr>
          <w:rFonts w:ascii="PT Sans" w:eastAsia="PT Sans" w:hAnsi="PT Sans" w:cs="PT Sans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фотография</w:t>
      </w:r>
      <w:r>
        <w:rPr>
          <w:rFonts w:ascii="PT Sans" w:eastAsia="PT Sans" w:hAnsi="PT Sans" w:cs="PT Sans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–</w:t>
      </w:r>
      <w:r>
        <w:rPr>
          <w:rFonts w:ascii="PT Sans" w:eastAsia="PT Sans" w:hAnsi="PT Sans" w:cs="PT Sans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это</w:t>
      </w:r>
      <w:r>
        <w:rPr>
          <w:rFonts w:ascii="PT Sans" w:eastAsia="PT Sans" w:hAnsi="PT Sans" w:cs="PT Sans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отражение</w:t>
      </w:r>
      <w:r>
        <w:rPr>
          <w:rFonts w:ascii="PT Sans" w:eastAsia="PT Sans" w:hAnsi="PT Sans" w:cs="PT Sans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характеров</w:t>
      </w:r>
      <w:r>
        <w:rPr>
          <w:rFonts w:ascii="PT Sans" w:eastAsia="PT Sans" w:hAnsi="PT Sans" w:cs="PT Sans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пары, где они искренне влюблены друг в друга, любят своих родных и близких. Это </w:t>
      </w:r>
      <w:commentRangeStart w:id="15"/>
      <w:r>
        <w:rPr>
          <w:rFonts w:ascii="Times New Roman" w:eastAsia="Times New Roman" w:hAnsi="Times New Roman" w:cs="Times New Roman"/>
          <w:sz w:val="24"/>
        </w:rPr>
        <w:t xml:space="preserve">свадьба </w:t>
      </w:r>
      <w:commentRangeEnd w:id="15"/>
      <w:r w:rsidR="007D586A">
        <w:rPr>
          <w:rStyle w:val="a3"/>
        </w:rPr>
        <w:commentReference w:id="15"/>
      </w:r>
      <w:r>
        <w:rPr>
          <w:rFonts w:ascii="Times New Roman" w:eastAsia="Times New Roman" w:hAnsi="Times New Roman" w:cs="Times New Roman"/>
          <w:sz w:val="24"/>
        </w:rPr>
        <w:t xml:space="preserve">в кругу самых значимых для пары людей, которая наполнена </w:t>
      </w:r>
      <w:r w:rsidRPr="005668D4">
        <w:rPr>
          <w:rFonts w:ascii="Times New Roman" w:eastAsia="Times New Roman" w:hAnsi="Times New Roman" w:cs="Times New Roman"/>
          <w:color w:val="FF0000"/>
          <w:sz w:val="24"/>
          <w:rPrChange w:id="16" w:author="Zvorskyi Ivan" w:date="2015-10-27T23:49:00Z">
            <w:rPr>
              <w:rFonts w:ascii="Times New Roman" w:eastAsia="Times New Roman" w:hAnsi="Times New Roman" w:cs="Times New Roman"/>
              <w:sz w:val="24"/>
            </w:rPr>
          </w:rPrChange>
        </w:rPr>
        <w:t>душевностью</w:t>
      </w:r>
      <w:r>
        <w:rPr>
          <w:rFonts w:ascii="Times New Roman" w:eastAsia="Times New Roman" w:hAnsi="Times New Roman" w:cs="Times New Roman"/>
          <w:sz w:val="24"/>
        </w:rPr>
        <w:t xml:space="preserve">, своими традициями и обрядами, </w:t>
      </w:r>
      <w:commentRangeStart w:id="17"/>
      <w:r>
        <w:rPr>
          <w:rFonts w:ascii="Times New Roman" w:eastAsia="Times New Roman" w:hAnsi="Times New Roman" w:cs="Times New Roman"/>
          <w:sz w:val="24"/>
        </w:rPr>
        <w:t>сюрпризами друг другу</w:t>
      </w:r>
      <w:commentRangeEnd w:id="17"/>
      <w:r w:rsidR="005668D4">
        <w:rPr>
          <w:rStyle w:val="a3"/>
        </w:rPr>
        <w:commentReference w:id="17"/>
      </w:r>
      <w:r>
        <w:rPr>
          <w:rFonts w:ascii="Times New Roman" w:eastAsia="Times New Roman" w:hAnsi="Times New Roman" w:cs="Times New Roman"/>
          <w:sz w:val="24"/>
        </w:rPr>
        <w:t xml:space="preserve">, и главное – благодарностью Роду. Ведь именно свадьба – самый первый праздник, День Рождение Семьи. </w:t>
      </w:r>
    </w:p>
    <w:p w14:paraId="16D719AC" w14:textId="77777777" w:rsidR="00A056B0" w:rsidRDefault="00243E3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Я в свою очередь постараюсь рассказать</w:t>
      </w:r>
      <w:r>
        <w:rPr>
          <w:rFonts w:ascii="PT Sans" w:eastAsia="PT Sans" w:hAnsi="PT Sans" w:cs="PT Sans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историю</w:t>
      </w:r>
      <w:r>
        <w:rPr>
          <w:rFonts w:ascii="PT Sans" w:eastAsia="PT Sans" w:hAnsi="PT Sans" w:cs="PT Sans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о</w:t>
      </w:r>
      <w:r>
        <w:rPr>
          <w:rFonts w:ascii="PT Sans" w:eastAsia="PT Sans" w:hAnsi="PT Sans" w:cs="PT Sans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моих</w:t>
      </w:r>
      <w:r>
        <w:rPr>
          <w:rFonts w:ascii="PT Sans" w:eastAsia="PT Sans" w:hAnsi="PT Sans" w:cs="PT Sans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героях</w:t>
      </w:r>
      <w:r>
        <w:rPr>
          <w:rFonts w:ascii="PT Sans" w:eastAsia="PT Sans" w:hAnsi="PT Sans" w:cs="PT Sans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на</w:t>
      </w:r>
      <w:r>
        <w:rPr>
          <w:rFonts w:ascii="PT Sans" w:eastAsia="PT Sans" w:hAnsi="PT Sans" w:cs="PT Sans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фото</w:t>
      </w:r>
      <w:r>
        <w:rPr>
          <w:rFonts w:ascii="PT Sans" w:eastAsia="PT Sans" w:hAnsi="PT Sans" w:cs="PT Sans"/>
          <w:sz w:val="24"/>
        </w:rPr>
        <w:t xml:space="preserve"> – </w:t>
      </w:r>
      <w:r>
        <w:rPr>
          <w:rFonts w:ascii="Times New Roman" w:eastAsia="Times New Roman" w:hAnsi="Times New Roman" w:cs="Times New Roman"/>
          <w:sz w:val="24"/>
        </w:rPr>
        <w:t>как они познакомились, чем</w:t>
      </w:r>
      <w:r>
        <w:rPr>
          <w:rFonts w:ascii="PT Sans" w:eastAsia="PT Sans" w:hAnsi="PT Sans" w:cs="PT Sans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живут</w:t>
      </w:r>
      <w:r>
        <w:rPr>
          <w:rFonts w:ascii="PT Sans" w:eastAsia="PT Sans" w:hAnsi="PT Sans" w:cs="PT Sans"/>
          <w:sz w:val="24"/>
        </w:rPr>
        <w:t xml:space="preserve">, </w:t>
      </w:r>
      <w:r>
        <w:rPr>
          <w:rFonts w:ascii="Times New Roman" w:eastAsia="Times New Roman" w:hAnsi="Times New Roman" w:cs="Times New Roman"/>
          <w:sz w:val="24"/>
        </w:rPr>
        <w:t>увлекаются</w:t>
      </w:r>
      <w:r>
        <w:rPr>
          <w:rFonts w:ascii="PT Sans" w:eastAsia="PT Sans" w:hAnsi="PT Sans" w:cs="PT Sans"/>
          <w:sz w:val="24"/>
        </w:rPr>
        <w:t xml:space="preserve">, </w:t>
      </w:r>
      <w:r>
        <w:rPr>
          <w:rFonts w:ascii="Times New Roman" w:eastAsia="Times New Roman" w:hAnsi="Times New Roman" w:cs="Times New Roman"/>
          <w:sz w:val="24"/>
        </w:rPr>
        <w:t>что</w:t>
      </w:r>
      <w:r>
        <w:rPr>
          <w:rFonts w:ascii="PT Sans" w:eastAsia="PT Sans" w:hAnsi="PT Sans" w:cs="PT Sans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вдохновляет</w:t>
      </w:r>
      <w:r>
        <w:rPr>
          <w:rFonts w:ascii="PT Sans" w:eastAsia="PT Sans" w:hAnsi="PT Sans" w:cs="PT Sans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и</w:t>
      </w:r>
      <w:r>
        <w:rPr>
          <w:rFonts w:ascii="PT Sans" w:eastAsia="PT Sans" w:hAnsi="PT Sans" w:cs="PT Sans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вызывает</w:t>
      </w:r>
      <w:r>
        <w:rPr>
          <w:rFonts w:ascii="PT Sans" w:eastAsia="PT Sans" w:hAnsi="PT Sans" w:cs="PT Sans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улыбку</w:t>
      </w:r>
      <w:r>
        <w:rPr>
          <w:rFonts w:ascii="PT Sans" w:eastAsia="PT Sans" w:hAnsi="PT Sans" w:cs="PT Sans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на</w:t>
      </w:r>
      <w:r>
        <w:rPr>
          <w:rFonts w:ascii="PT Sans" w:eastAsia="PT Sans" w:hAnsi="PT Sans" w:cs="PT Sans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их</w:t>
      </w:r>
      <w:r>
        <w:rPr>
          <w:rFonts w:ascii="PT Sans" w:eastAsia="PT Sans" w:hAnsi="PT Sans" w:cs="PT Sans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лице</w:t>
      </w:r>
      <w:r>
        <w:rPr>
          <w:rFonts w:ascii="PT Sans" w:eastAsia="PT Sans" w:hAnsi="PT Sans" w:cs="PT Sans"/>
          <w:sz w:val="24"/>
        </w:rPr>
        <w:t xml:space="preserve">. </w:t>
      </w:r>
    </w:p>
    <w:p w14:paraId="55009A80" w14:textId="77777777" w:rsidR="00A056B0" w:rsidRDefault="00243E3B">
      <w:pPr>
        <w:spacing w:after="0" w:line="240" w:lineRule="auto"/>
        <w:rPr>
          <w:rFonts w:ascii="PT Sans" w:eastAsia="PT Sans" w:hAnsi="PT Sans" w:cs="PT Sans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Это</w:t>
      </w:r>
      <w:r>
        <w:rPr>
          <w:rFonts w:ascii="PT Sans" w:eastAsia="PT Sans" w:hAnsi="PT Sans" w:cs="PT Sans"/>
          <w:b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>должна</w:t>
      </w:r>
      <w:r>
        <w:rPr>
          <w:rFonts w:ascii="PT Sans" w:eastAsia="PT Sans" w:hAnsi="PT Sans" w:cs="PT Sans"/>
          <w:b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>быть</w:t>
      </w:r>
      <w:r>
        <w:rPr>
          <w:rFonts w:ascii="PT Sans" w:eastAsia="PT Sans" w:hAnsi="PT Sans" w:cs="PT Sans"/>
          <w:b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>не</w:t>
      </w:r>
      <w:r>
        <w:rPr>
          <w:rFonts w:ascii="PT Sans" w:eastAsia="PT Sans" w:hAnsi="PT Sans" w:cs="PT Sans"/>
          <w:b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>просто</w:t>
      </w:r>
      <w:r>
        <w:rPr>
          <w:rFonts w:ascii="PT Sans" w:eastAsia="PT Sans" w:hAnsi="PT Sans" w:cs="PT Sans"/>
          <w:b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>красивая</w:t>
      </w:r>
      <w:r>
        <w:rPr>
          <w:rFonts w:ascii="PT Sans" w:eastAsia="PT Sans" w:hAnsi="PT Sans" w:cs="PT Sans"/>
          <w:b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>картинка</w:t>
      </w:r>
      <w:r>
        <w:rPr>
          <w:rFonts w:ascii="PT Sans" w:eastAsia="PT Sans" w:hAnsi="PT Sans" w:cs="PT Sans"/>
          <w:b/>
          <w:sz w:val="24"/>
        </w:rPr>
        <w:t xml:space="preserve">, </w:t>
      </w:r>
      <w:r>
        <w:rPr>
          <w:rFonts w:ascii="Calibri" w:eastAsia="Calibri" w:hAnsi="Calibri" w:cs="Calibri"/>
          <w:b/>
          <w:sz w:val="24"/>
        </w:rPr>
        <w:t>а</w:t>
      </w:r>
      <w:r>
        <w:rPr>
          <w:rFonts w:ascii="PT Sans" w:eastAsia="PT Sans" w:hAnsi="PT Sans" w:cs="PT Sans"/>
          <w:b/>
          <w:sz w:val="24"/>
        </w:rPr>
        <w:t xml:space="preserve"> </w:t>
      </w:r>
      <w:commentRangeStart w:id="18"/>
      <w:r>
        <w:rPr>
          <w:rFonts w:ascii="Calibri" w:eastAsia="Calibri" w:hAnsi="Calibri" w:cs="Calibri"/>
          <w:b/>
          <w:sz w:val="24"/>
        </w:rPr>
        <w:t>картинка</w:t>
      </w:r>
      <w:r>
        <w:rPr>
          <w:rFonts w:ascii="PT Sans" w:eastAsia="PT Sans" w:hAnsi="PT Sans" w:cs="PT Sans"/>
          <w:b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>СО</w:t>
      </w:r>
      <w:r>
        <w:rPr>
          <w:rFonts w:ascii="PT Sans" w:eastAsia="PT Sans" w:hAnsi="PT Sans" w:cs="PT Sans"/>
          <w:b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>СМЫСЛОМ</w:t>
      </w:r>
      <w:commentRangeEnd w:id="18"/>
      <w:r w:rsidR="005668D4">
        <w:rPr>
          <w:rStyle w:val="a3"/>
        </w:rPr>
        <w:commentReference w:id="18"/>
      </w:r>
      <w:r>
        <w:rPr>
          <w:rFonts w:ascii="Times New Roman" w:eastAsia="Times New Roman" w:hAnsi="Times New Roman" w:cs="Times New Roman"/>
          <w:b/>
          <w:sz w:val="24"/>
        </w:rPr>
        <w:t xml:space="preserve">, где прослеживается единая стилистика, история и </w:t>
      </w:r>
      <w:r w:rsidRPr="005668D4">
        <w:rPr>
          <w:rFonts w:ascii="Times New Roman" w:eastAsia="Times New Roman" w:hAnsi="Times New Roman" w:cs="Times New Roman"/>
          <w:b/>
          <w:color w:val="FF0000"/>
          <w:sz w:val="24"/>
          <w:rPrChange w:id="19" w:author="Zvorskyi Ivan" w:date="2015-10-27T23:49:00Z">
            <w:rPr>
              <w:rFonts w:ascii="Times New Roman" w:eastAsia="Times New Roman" w:hAnsi="Times New Roman" w:cs="Times New Roman"/>
              <w:b/>
              <w:sz w:val="24"/>
            </w:rPr>
          </w:rPrChange>
        </w:rPr>
        <w:t>душевность</w:t>
      </w:r>
      <w:r>
        <w:rPr>
          <w:rFonts w:ascii="PT Sans" w:eastAsia="PT Sans" w:hAnsi="PT Sans" w:cs="PT Sans"/>
          <w:b/>
          <w:sz w:val="24"/>
        </w:rPr>
        <w:t xml:space="preserve">. </w:t>
      </w:r>
      <w:r>
        <w:rPr>
          <w:rFonts w:ascii="Times New Roman" w:eastAsia="Times New Roman" w:hAnsi="Times New Roman" w:cs="Times New Roman"/>
          <w:b/>
          <w:sz w:val="24"/>
        </w:rPr>
        <w:t>Вот</w:t>
      </w:r>
      <w:r>
        <w:rPr>
          <w:rFonts w:ascii="PT Sans" w:eastAsia="PT Sans" w:hAnsi="PT Sans" w:cs="PT Sans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к</w:t>
      </w:r>
      <w:r>
        <w:rPr>
          <w:rFonts w:ascii="PT Sans" w:eastAsia="PT Sans" w:hAnsi="PT Sans" w:cs="PT Sans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чему</w:t>
      </w:r>
      <w:r>
        <w:rPr>
          <w:rFonts w:ascii="PT Sans" w:eastAsia="PT Sans" w:hAnsi="PT Sans" w:cs="PT Sans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я</w:t>
      </w:r>
      <w:r>
        <w:rPr>
          <w:rFonts w:ascii="PT Sans" w:eastAsia="PT Sans" w:hAnsi="PT Sans" w:cs="PT Sans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стремлюсь</w:t>
      </w:r>
      <w:r>
        <w:rPr>
          <w:rFonts w:ascii="PT Sans" w:eastAsia="PT Sans" w:hAnsi="PT Sans" w:cs="PT Sans"/>
          <w:b/>
          <w:sz w:val="24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что</w:t>
      </w:r>
      <w:r>
        <w:rPr>
          <w:rFonts w:ascii="PT Sans" w:eastAsia="PT Sans" w:hAnsi="PT Sans" w:cs="PT Sans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бы</w:t>
      </w:r>
      <w:proofErr w:type="gramEnd"/>
      <w:r>
        <w:rPr>
          <w:rFonts w:ascii="PT Sans" w:eastAsia="PT Sans" w:hAnsi="PT Sans" w:cs="PT Sans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получить</w:t>
      </w:r>
      <w:r>
        <w:rPr>
          <w:rFonts w:ascii="PT Sans" w:eastAsia="PT Sans" w:hAnsi="PT Sans" w:cs="PT Sans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замечательный</w:t>
      </w:r>
      <w:r>
        <w:rPr>
          <w:rFonts w:ascii="PT Sans" w:eastAsia="PT Sans" w:hAnsi="PT Sans" w:cs="PT Sans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результат</w:t>
      </w:r>
      <w:r>
        <w:rPr>
          <w:rFonts w:ascii="PT Sans" w:eastAsia="PT Sans" w:hAnsi="PT Sans" w:cs="PT Sans"/>
          <w:b/>
          <w:sz w:val="24"/>
        </w:rPr>
        <w:t>!</w:t>
      </w:r>
    </w:p>
    <w:p w14:paraId="1333F120" w14:textId="77777777" w:rsidR="00A056B0" w:rsidRDefault="00243E3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sz w:val="24"/>
        </w:rPr>
        <w:t>Я</w:t>
      </w:r>
      <w:r>
        <w:rPr>
          <w:rFonts w:ascii="PT Sans" w:eastAsia="PT Sans" w:hAnsi="PT Sans" w:cs="PT Sans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снимаю</w:t>
      </w:r>
      <w:r>
        <w:rPr>
          <w:rFonts w:ascii="PT Sans" w:eastAsia="PT Sans" w:hAnsi="PT Sans" w:cs="PT Sans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не</w:t>
      </w:r>
      <w:r>
        <w:rPr>
          <w:rFonts w:ascii="PT Sans" w:eastAsia="PT Sans" w:hAnsi="PT Sans" w:cs="PT Sans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более</w:t>
      </w:r>
      <w:r>
        <w:rPr>
          <w:rFonts w:ascii="PT Sans" w:eastAsia="PT Sans" w:hAnsi="PT Sans" w:cs="PT Sans"/>
          <w:sz w:val="24"/>
        </w:rPr>
        <w:t xml:space="preserve"> </w:t>
      </w:r>
      <w:commentRangeStart w:id="20"/>
      <w:r>
        <w:rPr>
          <w:rFonts w:ascii="PT Sans" w:eastAsia="PT Sans" w:hAnsi="PT Sans" w:cs="PT Sans"/>
          <w:sz w:val="24"/>
        </w:rPr>
        <w:t xml:space="preserve">20 </w:t>
      </w:r>
      <w:r>
        <w:rPr>
          <w:rFonts w:ascii="Calibri" w:eastAsia="Calibri" w:hAnsi="Calibri" w:cs="Calibri"/>
          <w:sz w:val="24"/>
        </w:rPr>
        <w:t>свадеб</w:t>
      </w:r>
      <w:r>
        <w:rPr>
          <w:rFonts w:ascii="PT Sans" w:eastAsia="PT Sans" w:hAnsi="PT Sans" w:cs="PT Sans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в</w:t>
      </w:r>
      <w:r>
        <w:rPr>
          <w:rFonts w:ascii="PT Sans" w:eastAsia="PT Sans" w:hAnsi="PT Sans" w:cs="PT Sans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год</w:t>
      </w:r>
      <w:commentRangeEnd w:id="20"/>
      <w:r w:rsidR="005668D4">
        <w:rPr>
          <w:rStyle w:val="a3"/>
        </w:rPr>
        <w:commentReference w:id="20"/>
      </w:r>
      <w:r>
        <w:rPr>
          <w:rFonts w:ascii="PT Sans" w:eastAsia="PT Sans" w:hAnsi="PT Sans" w:cs="PT Sans"/>
          <w:sz w:val="24"/>
        </w:rPr>
        <w:t xml:space="preserve">, </w:t>
      </w:r>
      <w:r>
        <w:rPr>
          <w:rFonts w:ascii="Calibri" w:eastAsia="Calibri" w:hAnsi="Calibri" w:cs="Calibri"/>
          <w:sz w:val="24"/>
        </w:rPr>
        <w:t>поэтому</w:t>
      </w:r>
      <w:r>
        <w:rPr>
          <w:rFonts w:ascii="PT Sans" w:eastAsia="PT Sans" w:hAnsi="PT Sans" w:cs="PT Sans"/>
          <w:sz w:val="24"/>
        </w:rPr>
        <w:t xml:space="preserve"> </w:t>
      </w:r>
      <w:r>
        <w:rPr>
          <w:rFonts w:ascii="Calibri" w:eastAsia="Calibri" w:hAnsi="Calibri" w:cs="Calibri"/>
          <w:color w:val="0A0A0A"/>
          <w:sz w:val="24"/>
        </w:rPr>
        <w:t>отдаю</w:t>
      </w:r>
      <w:r>
        <w:rPr>
          <w:rFonts w:ascii="PT Sans" w:eastAsia="PT Sans" w:hAnsi="PT Sans" w:cs="PT Sans"/>
          <w:color w:val="0A0A0A"/>
          <w:sz w:val="24"/>
        </w:rPr>
        <w:t xml:space="preserve"> </w:t>
      </w:r>
      <w:r>
        <w:rPr>
          <w:rFonts w:ascii="Calibri" w:eastAsia="Calibri" w:hAnsi="Calibri" w:cs="Calibri"/>
          <w:color w:val="0A0A0A"/>
          <w:sz w:val="24"/>
        </w:rPr>
        <w:t>предпочтение</w:t>
      </w:r>
      <w:r>
        <w:rPr>
          <w:rFonts w:ascii="PT Sans" w:eastAsia="PT Sans" w:hAnsi="PT Sans" w:cs="PT Sans"/>
          <w:color w:val="0A0A0A"/>
          <w:sz w:val="24"/>
        </w:rPr>
        <w:t xml:space="preserve"> </w:t>
      </w:r>
      <w:r>
        <w:rPr>
          <w:rFonts w:ascii="Calibri" w:eastAsia="Calibri" w:hAnsi="Calibri" w:cs="Calibri"/>
          <w:color w:val="0A0A0A"/>
          <w:sz w:val="24"/>
        </w:rPr>
        <w:t>тем</w:t>
      </w:r>
      <w:r>
        <w:rPr>
          <w:rFonts w:ascii="PT Sans" w:eastAsia="PT Sans" w:hAnsi="PT Sans" w:cs="PT Sans"/>
          <w:color w:val="0A0A0A"/>
          <w:sz w:val="24"/>
        </w:rPr>
        <w:t xml:space="preserve"> </w:t>
      </w:r>
      <w:r>
        <w:rPr>
          <w:rFonts w:ascii="Calibri" w:eastAsia="Calibri" w:hAnsi="Calibri" w:cs="Calibri"/>
          <w:color w:val="0A0A0A"/>
          <w:sz w:val="24"/>
        </w:rPr>
        <w:t>парам</w:t>
      </w:r>
      <w:r>
        <w:rPr>
          <w:rFonts w:ascii="PT Sans" w:eastAsia="PT Sans" w:hAnsi="PT Sans" w:cs="PT Sans"/>
          <w:color w:val="0A0A0A"/>
          <w:sz w:val="24"/>
        </w:rPr>
        <w:t xml:space="preserve">, </w:t>
      </w:r>
      <w:r>
        <w:rPr>
          <w:rFonts w:ascii="Calibri" w:eastAsia="Calibri" w:hAnsi="Calibri" w:cs="Calibri"/>
          <w:color w:val="0A0A0A"/>
          <w:sz w:val="24"/>
        </w:rPr>
        <w:t>чья</w:t>
      </w:r>
      <w:r>
        <w:rPr>
          <w:rFonts w:ascii="PT Sans" w:eastAsia="PT Sans" w:hAnsi="PT Sans" w:cs="PT Sans"/>
          <w:color w:val="0A0A0A"/>
          <w:sz w:val="24"/>
        </w:rPr>
        <w:t xml:space="preserve"> </w:t>
      </w:r>
      <w:r>
        <w:rPr>
          <w:rFonts w:ascii="Calibri" w:eastAsia="Calibri" w:hAnsi="Calibri" w:cs="Calibri"/>
          <w:color w:val="0A0A0A"/>
          <w:sz w:val="24"/>
        </w:rPr>
        <w:t>свадьба</w:t>
      </w:r>
      <w:r>
        <w:rPr>
          <w:rFonts w:ascii="PT Sans" w:eastAsia="PT Sans" w:hAnsi="PT Sans" w:cs="PT Sans"/>
          <w:color w:val="0A0A0A"/>
          <w:sz w:val="24"/>
        </w:rPr>
        <w:t xml:space="preserve"> </w:t>
      </w:r>
      <w:r>
        <w:rPr>
          <w:rFonts w:ascii="Calibri" w:eastAsia="Calibri" w:hAnsi="Calibri" w:cs="Calibri"/>
          <w:color w:val="0A0A0A"/>
          <w:sz w:val="24"/>
        </w:rPr>
        <w:t>представляет</w:t>
      </w:r>
      <w:r>
        <w:rPr>
          <w:rFonts w:ascii="PT Sans" w:eastAsia="PT Sans" w:hAnsi="PT Sans" w:cs="PT Sans"/>
          <w:color w:val="0A0A0A"/>
          <w:sz w:val="24"/>
        </w:rPr>
        <w:t xml:space="preserve"> </w:t>
      </w:r>
      <w:r>
        <w:rPr>
          <w:rFonts w:ascii="Calibri" w:eastAsia="Calibri" w:hAnsi="Calibri" w:cs="Calibri"/>
          <w:color w:val="0A0A0A"/>
          <w:sz w:val="24"/>
        </w:rPr>
        <w:t>для</w:t>
      </w:r>
      <w:r>
        <w:rPr>
          <w:rFonts w:ascii="PT Sans" w:eastAsia="PT Sans" w:hAnsi="PT Sans" w:cs="PT Sans"/>
          <w:color w:val="0A0A0A"/>
          <w:sz w:val="24"/>
        </w:rPr>
        <w:t xml:space="preserve"> </w:t>
      </w:r>
      <w:r>
        <w:rPr>
          <w:rFonts w:ascii="Calibri" w:eastAsia="Calibri" w:hAnsi="Calibri" w:cs="Calibri"/>
          <w:color w:val="0A0A0A"/>
          <w:sz w:val="24"/>
        </w:rPr>
        <w:t>меня</w:t>
      </w:r>
      <w:r>
        <w:rPr>
          <w:rFonts w:ascii="PT Sans" w:eastAsia="PT Sans" w:hAnsi="PT Sans" w:cs="PT Sans"/>
          <w:color w:val="0A0A0A"/>
          <w:sz w:val="24"/>
        </w:rPr>
        <w:t xml:space="preserve"> </w:t>
      </w:r>
      <w:r>
        <w:rPr>
          <w:rFonts w:ascii="Calibri" w:eastAsia="Calibri" w:hAnsi="Calibri" w:cs="Calibri"/>
          <w:color w:val="0A0A0A"/>
          <w:sz w:val="24"/>
        </w:rPr>
        <w:t>творческий</w:t>
      </w:r>
      <w:r>
        <w:rPr>
          <w:rFonts w:ascii="PT Sans" w:eastAsia="PT Sans" w:hAnsi="PT Sans" w:cs="PT Sans"/>
          <w:color w:val="0A0A0A"/>
          <w:sz w:val="24"/>
        </w:rPr>
        <w:t xml:space="preserve"> </w:t>
      </w:r>
      <w:r>
        <w:rPr>
          <w:rFonts w:ascii="Calibri" w:eastAsia="Calibri" w:hAnsi="Calibri" w:cs="Calibri"/>
          <w:color w:val="0A0A0A"/>
          <w:sz w:val="24"/>
        </w:rPr>
        <w:t>интерес</w:t>
      </w:r>
      <w:r>
        <w:rPr>
          <w:rFonts w:ascii="PT Sans" w:eastAsia="PT Sans" w:hAnsi="PT Sans" w:cs="PT Sans"/>
          <w:color w:val="0A0A0A"/>
          <w:sz w:val="24"/>
        </w:rPr>
        <w:t xml:space="preserve"> </w:t>
      </w:r>
      <w:r>
        <w:rPr>
          <w:rFonts w:ascii="Calibri" w:eastAsia="Calibri" w:hAnsi="Calibri" w:cs="Calibri"/>
          <w:color w:val="0A0A0A"/>
          <w:sz w:val="24"/>
        </w:rPr>
        <w:t>и</w:t>
      </w:r>
      <w:r>
        <w:rPr>
          <w:rFonts w:ascii="PT Sans" w:eastAsia="PT Sans" w:hAnsi="PT Sans" w:cs="PT Sans"/>
          <w:color w:val="0A0A0A"/>
          <w:sz w:val="24"/>
        </w:rPr>
        <w:t xml:space="preserve"> </w:t>
      </w:r>
      <w:r>
        <w:rPr>
          <w:rFonts w:ascii="Calibri" w:eastAsia="Calibri" w:hAnsi="Calibri" w:cs="Calibri"/>
          <w:color w:val="0A0A0A"/>
          <w:sz w:val="24"/>
        </w:rPr>
        <w:t>с</w:t>
      </w:r>
      <w:r>
        <w:rPr>
          <w:rFonts w:ascii="PT Sans" w:eastAsia="PT Sans" w:hAnsi="PT Sans" w:cs="PT Sans"/>
          <w:color w:val="0A0A0A"/>
          <w:sz w:val="24"/>
        </w:rPr>
        <w:t xml:space="preserve"> </w:t>
      </w:r>
      <w:r>
        <w:rPr>
          <w:rFonts w:ascii="Calibri" w:eastAsia="Calibri" w:hAnsi="Calibri" w:cs="Calibri"/>
          <w:color w:val="0A0A0A"/>
          <w:sz w:val="24"/>
        </w:rPr>
        <w:t>которыми</w:t>
      </w:r>
      <w:r>
        <w:rPr>
          <w:rFonts w:ascii="PT Sans" w:eastAsia="PT Sans" w:hAnsi="PT Sans" w:cs="PT Sans"/>
          <w:color w:val="0A0A0A"/>
          <w:sz w:val="24"/>
        </w:rPr>
        <w:t xml:space="preserve"> </w:t>
      </w:r>
      <w:r>
        <w:rPr>
          <w:rFonts w:ascii="Calibri" w:eastAsia="Calibri" w:hAnsi="Calibri" w:cs="Calibri"/>
          <w:color w:val="0A0A0A"/>
          <w:sz w:val="24"/>
        </w:rPr>
        <w:t>мне</w:t>
      </w:r>
      <w:r>
        <w:rPr>
          <w:rFonts w:ascii="PT Sans" w:eastAsia="PT Sans" w:hAnsi="PT Sans" w:cs="PT Sans"/>
          <w:color w:val="0A0A0A"/>
          <w:sz w:val="24"/>
        </w:rPr>
        <w:t xml:space="preserve"> </w:t>
      </w:r>
      <w:r>
        <w:rPr>
          <w:rFonts w:ascii="Calibri" w:eastAsia="Calibri" w:hAnsi="Calibri" w:cs="Calibri"/>
          <w:color w:val="0A0A0A"/>
          <w:sz w:val="24"/>
        </w:rPr>
        <w:t>легко</w:t>
      </w:r>
      <w:r>
        <w:rPr>
          <w:rFonts w:ascii="PT Sans" w:eastAsia="PT Sans" w:hAnsi="PT Sans" w:cs="PT Sans"/>
          <w:color w:val="0A0A0A"/>
          <w:sz w:val="24"/>
        </w:rPr>
        <w:t xml:space="preserve"> </w:t>
      </w:r>
      <w:r>
        <w:rPr>
          <w:rFonts w:ascii="Calibri" w:eastAsia="Calibri" w:hAnsi="Calibri" w:cs="Calibri"/>
          <w:color w:val="0A0A0A"/>
          <w:sz w:val="24"/>
        </w:rPr>
        <w:t>и</w:t>
      </w:r>
      <w:r>
        <w:rPr>
          <w:rFonts w:ascii="PT Sans" w:eastAsia="PT Sans" w:hAnsi="PT Sans" w:cs="PT Sans"/>
          <w:color w:val="0A0A0A"/>
          <w:sz w:val="24"/>
        </w:rPr>
        <w:t xml:space="preserve"> </w:t>
      </w:r>
      <w:r>
        <w:rPr>
          <w:rFonts w:ascii="Calibri" w:eastAsia="Calibri" w:hAnsi="Calibri" w:cs="Calibri"/>
          <w:color w:val="0A0A0A"/>
          <w:sz w:val="24"/>
        </w:rPr>
        <w:t>комфортно</w:t>
      </w:r>
      <w:r>
        <w:rPr>
          <w:rFonts w:ascii="PT Sans" w:eastAsia="PT Sans" w:hAnsi="PT Sans" w:cs="PT Sans"/>
          <w:color w:val="0A0A0A"/>
          <w:sz w:val="24"/>
        </w:rPr>
        <w:t xml:space="preserve"> </w:t>
      </w:r>
      <w:r>
        <w:rPr>
          <w:rFonts w:ascii="Calibri" w:eastAsia="Calibri" w:hAnsi="Calibri" w:cs="Calibri"/>
          <w:color w:val="0A0A0A"/>
          <w:sz w:val="24"/>
        </w:rPr>
        <w:t>работать</w:t>
      </w:r>
      <w:r>
        <w:rPr>
          <w:rFonts w:ascii="PT Sans" w:eastAsia="PT Sans" w:hAnsi="PT Sans" w:cs="PT Sans"/>
          <w:color w:val="0A0A0A"/>
          <w:sz w:val="24"/>
        </w:rPr>
        <w:t xml:space="preserve">. </w:t>
      </w:r>
      <w:r>
        <w:rPr>
          <w:rFonts w:ascii="Calibri" w:eastAsia="Calibri" w:hAnsi="Calibri" w:cs="Calibri"/>
          <w:sz w:val="24"/>
        </w:rPr>
        <w:t>Мне</w:t>
      </w:r>
      <w:r>
        <w:rPr>
          <w:rFonts w:ascii="PT Sans" w:eastAsia="PT Sans" w:hAnsi="PT Sans" w:cs="PT Sans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интересно</w:t>
      </w:r>
      <w:r>
        <w:rPr>
          <w:rFonts w:ascii="PT Sans" w:eastAsia="PT Sans" w:hAnsi="PT Sans" w:cs="PT Sans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работать</w:t>
      </w:r>
      <w:r>
        <w:rPr>
          <w:rFonts w:ascii="PT Sans" w:eastAsia="PT Sans" w:hAnsi="PT Sans" w:cs="PT Sans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с</w:t>
      </w:r>
      <w:r>
        <w:rPr>
          <w:rFonts w:ascii="PT Sans" w:eastAsia="PT Sans" w:hAnsi="PT Sans" w:cs="PT Sans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теми</w:t>
      </w:r>
      <w:r>
        <w:rPr>
          <w:rFonts w:ascii="PT Sans" w:eastAsia="PT Sans" w:hAnsi="PT Sans" w:cs="PT Sans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парами</w:t>
      </w:r>
      <w:r>
        <w:rPr>
          <w:rFonts w:ascii="PT Sans" w:eastAsia="PT Sans" w:hAnsi="PT Sans" w:cs="PT Sans"/>
          <w:sz w:val="24"/>
        </w:rPr>
        <w:t xml:space="preserve">, </w:t>
      </w:r>
      <w:r>
        <w:rPr>
          <w:rFonts w:ascii="Calibri" w:eastAsia="Calibri" w:hAnsi="Calibri" w:cs="Calibri"/>
          <w:sz w:val="24"/>
        </w:rPr>
        <w:t>у</w:t>
      </w:r>
      <w:r>
        <w:rPr>
          <w:rFonts w:ascii="PT Sans" w:eastAsia="PT Sans" w:hAnsi="PT Sans" w:cs="PT Sans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которых</w:t>
      </w:r>
      <w:r>
        <w:rPr>
          <w:rFonts w:ascii="PT Sans" w:eastAsia="PT Sans" w:hAnsi="PT Sans" w:cs="PT Sans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со</w:t>
      </w:r>
      <w:r>
        <w:rPr>
          <w:rFonts w:ascii="PT Sans" w:eastAsia="PT Sans" w:hAnsi="PT Sans" w:cs="PT Sans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мной</w:t>
      </w:r>
      <w:r>
        <w:rPr>
          <w:rFonts w:ascii="PT Sans" w:eastAsia="PT Sans" w:hAnsi="PT Sans" w:cs="PT Sans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есть</w:t>
      </w:r>
      <w:r>
        <w:rPr>
          <w:rFonts w:ascii="PT Sans" w:eastAsia="PT Sans" w:hAnsi="PT Sans" w:cs="PT Sans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резонанс</w:t>
      </w:r>
      <w:r>
        <w:rPr>
          <w:rFonts w:ascii="PT Sans" w:eastAsia="PT Sans" w:hAnsi="PT Sans" w:cs="PT Sans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и для которых результат работы так же важен, как и для меня. </w:t>
      </w:r>
      <w:r>
        <w:rPr>
          <w:rFonts w:ascii="Times New Roman" w:eastAsia="Times New Roman" w:hAnsi="Times New Roman" w:cs="Times New Roman"/>
          <w:color w:val="0A0A0A"/>
          <w:sz w:val="24"/>
        </w:rPr>
        <w:t>В</w:t>
      </w:r>
      <w:r>
        <w:rPr>
          <w:rFonts w:ascii="PT Sans" w:eastAsia="PT Sans" w:hAnsi="PT Sans" w:cs="PT Sans"/>
          <w:color w:val="0A0A0A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A0A0A"/>
          <w:sz w:val="24"/>
        </w:rPr>
        <w:t>свою</w:t>
      </w:r>
      <w:r>
        <w:rPr>
          <w:rFonts w:ascii="PT Sans" w:eastAsia="PT Sans" w:hAnsi="PT Sans" w:cs="PT Sans"/>
          <w:color w:val="0A0A0A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A0A0A"/>
          <w:sz w:val="24"/>
        </w:rPr>
        <w:t>очередь</w:t>
      </w:r>
      <w:r>
        <w:rPr>
          <w:rFonts w:ascii="PT Sans" w:eastAsia="PT Sans" w:hAnsi="PT Sans" w:cs="PT Sans"/>
          <w:color w:val="0A0A0A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я</w:t>
      </w:r>
      <w:r>
        <w:rPr>
          <w:rFonts w:ascii="PT Sans" w:eastAsia="PT Sans" w:hAnsi="PT Sans" w:cs="PT Sans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уделяю</w:t>
      </w:r>
      <w:r>
        <w:rPr>
          <w:rFonts w:ascii="PT Sans" w:eastAsia="PT Sans" w:hAnsi="PT Sans" w:cs="PT Sans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особое</w:t>
      </w:r>
      <w:r>
        <w:rPr>
          <w:rFonts w:ascii="PT Sans" w:eastAsia="PT Sans" w:hAnsi="PT Sans" w:cs="PT Sans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внимание</w:t>
      </w:r>
      <w:r>
        <w:rPr>
          <w:rFonts w:ascii="PT Sans" w:eastAsia="PT Sans" w:hAnsi="PT Sans" w:cs="PT Sans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каждой</w:t>
      </w:r>
      <w:r>
        <w:rPr>
          <w:rFonts w:ascii="PT Sans" w:eastAsia="PT Sans" w:hAnsi="PT Sans" w:cs="PT Sans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паре</w:t>
      </w:r>
      <w:r>
        <w:rPr>
          <w:rFonts w:ascii="PT Sans" w:eastAsia="PT Sans" w:hAnsi="PT Sans" w:cs="PT Sans"/>
          <w:sz w:val="24"/>
        </w:rPr>
        <w:t xml:space="preserve">, </w:t>
      </w:r>
      <w:r>
        <w:rPr>
          <w:rFonts w:ascii="Times New Roman" w:eastAsia="Times New Roman" w:hAnsi="Times New Roman" w:cs="Times New Roman"/>
          <w:sz w:val="24"/>
        </w:rPr>
        <w:t>которая</w:t>
      </w:r>
      <w:r>
        <w:rPr>
          <w:rFonts w:ascii="PT Sans" w:eastAsia="PT Sans" w:hAnsi="PT Sans" w:cs="PT Sans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выбрала</w:t>
      </w:r>
      <w:r>
        <w:rPr>
          <w:rFonts w:ascii="PT Sans" w:eastAsia="PT Sans" w:hAnsi="PT Sans" w:cs="PT Sans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меня</w:t>
      </w:r>
      <w:r>
        <w:rPr>
          <w:rFonts w:ascii="PT Sans" w:eastAsia="PT Sans" w:hAnsi="PT Sans" w:cs="PT Sans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своим</w:t>
      </w:r>
      <w:r>
        <w:rPr>
          <w:rFonts w:ascii="PT Sans" w:eastAsia="PT Sans" w:hAnsi="PT Sans" w:cs="PT Sans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фотографом</w:t>
      </w:r>
      <w:r>
        <w:rPr>
          <w:rFonts w:ascii="PT Sans" w:eastAsia="PT Sans" w:hAnsi="PT Sans" w:cs="PT Sans"/>
          <w:sz w:val="24"/>
        </w:rPr>
        <w:t xml:space="preserve"> - </w:t>
      </w:r>
      <w:commentRangeStart w:id="21"/>
      <w:r>
        <w:rPr>
          <w:rFonts w:ascii="Times New Roman" w:eastAsia="Times New Roman" w:hAnsi="Times New Roman" w:cs="Times New Roman"/>
          <w:sz w:val="24"/>
        </w:rPr>
        <w:t>посвящаю</w:t>
      </w:r>
      <w:r>
        <w:rPr>
          <w:rFonts w:ascii="PT Sans" w:eastAsia="PT Sans" w:hAnsi="PT Sans" w:cs="PT Sans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свое</w:t>
      </w:r>
      <w:r>
        <w:rPr>
          <w:rFonts w:ascii="PT Sans" w:eastAsia="PT Sans" w:hAnsi="PT Sans" w:cs="PT Sans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время</w:t>
      </w:r>
      <w:r>
        <w:rPr>
          <w:rFonts w:ascii="PT Sans" w:eastAsia="PT Sans" w:hAnsi="PT Sans" w:cs="PT Sans"/>
          <w:sz w:val="24"/>
        </w:rPr>
        <w:t xml:space="preserve">, </w:t>
      </w:r>
      <w:r>
        <w:rPr>
          <w:rFonts w:ascii="Times New Roman" w:eastAsia="Times New Roman" w:hAnsi="Times New Roman" w:cs="Times New Roman"/>
          <w:sz w:val="24"/>
        </w:rPr>
        <w:t>дел</w:t>
      </w:r>
      <w:del w:id="22" w:author="Zvorskyi Ivan" w:date="2015-10-27T23:51:00Z">
        <w:r w:rsidDel="005668D4">
          <w:rPr>
            <w:rFonts w:ascii="Times New Roman" w:eastAsia="Times New Roman" w:hAnsi="Times New Roman" w:cs="Times New Roman"/>
            <w:sz w:val="24"/>
          </w:rPr>
          <w:delText>а</w:delText>
        </w:r>
      </w:del>
      <w:r>
        <w:rPr>
          <w:rFonts w:ascii="Times New Roman" w:eastAsia="Times New Roman" w:hAnsi="Times New Roman" w:cs="Times New Roman"/>
          <w:sz w:val="24"/>
        </w:rPr>
        <w:t>юсь</w:t>
      </w:r>
      <w:r>
        <w:rPr>
          <w:rFonts w:ascii="PT Sans" w:eastAsia="PT Sans" w:hAnsi="PT Sans" w:cs="PT Sans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опытом</w:t>
      </w:r>
      <w:r>
        <w:rPr>
          <w:rFonts w:ascii="PT Sans" w:eastAsia="PT Sans" w:hAnsi="PT Sans" w:cs="PT Sans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и</w:t>
      </w:r>
      <w:r>
        <w:rPr>
          <w:rFonts w:ascii="PT Sans" w:eastAsia="PT Sans" w:hAnsi="PT Sans" w:cs="PT Sans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поддержкой</w:t>
      </w:r>
      <w:commentRangeEnd w:id="21"/>
      <w:r w:rsidR="005668D4">
        <w:rPr>
          <w:rStyle w:val="a3"/>
        </w:rPr>
        <w:commentReference w:id="21"/>
      </w:r>
      <w:r>
        <w:rPr>
          <w:rFonts w:ascii="PT Sans" w:eastAsia="PT Sans" w:hAnsi="PT Sans" w:cs="PT Sans"/>
          <w:sz w:val="24"/>
        </w:rPr>
        <w:t xml:space="preserve">, </w:t>
      </w:r>
      <w:r>
        <w:rPr>
          <w:rFonts w:ascii="Times New Roman" w:eastAsia="Times New Roman" w:hAnsi="Times New Roman" w:cs="Times New Roman"/>
          <w:sz w:val="24"/>
        </w:rPr>
        <w:t>помогаю</w:t>
      </w:r>
      <w:r>
        <w:rPr>
          <w:rFonts w:ascii="PT Sans" w:eastAsia="PT Sans" w:hAnsi="PT Sans" w:cs="PT Sans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раскрыть</w:t>
      </w:r>
      <w:r>
        <w:rPr>
          <w:rFonts w:ascii="PT Sans" w:eastAsia="PT Sans" w:hAnsi="PT Sans" w:cs="PT Sans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важные</w:t>
      </w:r>
      <w:r>
        <w:rPr>
          <w:rFonts w:ascii="PT Sans" w:eastAsia="PT Sans" w:hAnsi="PT Sans" w:cs="PT Sans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моменты</w:t>
      </w:r>
      <w:r>
        <w:rPr>
          <w:rFonts w:ascii="PT Sans" w:eastAsia="PT Sans" w:hAnsi="PT Sans" w:cs="PT Sans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и</w:t>
      </w:r>
      <w:r>
        <w:rPr>
          <w:rFonts w:ascii="PT Sans" w:eastAsia="PT Sans" w:hAnsi="PT Sans" w:cs="PT Sans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не</w:t>
      </w:r>
      <w:r>
        <w:rPr>
          <w:rFonts w:ascii="PT Sans" w:eastAsia="PT Sans" w:hAnsi="PT Sans" w:cs="PT Sans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пропустить</w:t>
      </w:r>
      <w:r>
        <w:rPr>
          <w:rFonts w:ascii="PT Sans" w:eastAsia="PT Sans" w:hAnsi="PT Sans" w:cs="PT Sans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детали</w:t>
      </w:r>
      <w:r>
        <w:rPr>
          <w:rFonts w:ascii="PT Sans" w:eastAsia="PT Sans" w:hAnsi="PT Sans" w:cs="PT Sans"/>
          <w:sz w:val="24"/>
        </w:rPr>
        <w:t xml:space="preserve">, </w:t>
      </w:r>
      <w:r>
        <w:rPr>
          <w:rFonts w:ascii="Times New Roman" w:eastAsia="Times New Roman" w:hAnsi="Times New Roman" w:cs="Times New Roman"/>
          <w:sz w:val="24"/>
        </w:rPr>
        <w:t>из</w:t>
      </w:r>
      <w:r>
        <w:rPr>
          <w:rFonts w:ascii="PT Sans" w:eastAsia="PT Sans" w:hAnsi="PT Sans" w:cs="PT Sans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которых</w:t>
      </w:r>
      <w:r>
        <w:rPr>
          <w:rFonts w:ascii="PT Sans" w:eastAsia="PT Sans" w:hAnsi="PT Sans" w:cs="PT Sans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состоит</w:t>
      </w:r>
      <w:r>
        <w:rPr>
          <w:rFonts w:ascii="PT Sans" w:eastAsia="PT Sans" w:hAnsi="PT Sans" w:cs="PT Sans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свадебный</w:t>
      </w:r>
      <w:r>
        <w:rPr>
          <w:rFonts w:ascii="PT Sans" w:eastAsia="PT Sans" w:hAnsi="PT Sans" w:cs="PT Sans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день</w:t>
      </w:r>
      <w:r>
        <w:rPr>
          <w:rFonts w:ascii="PT Sans" w:eastAsia="PT Sans" w:hAnsi="PT Sans" w:cs="PT Sans"/>
          <w:sz w:val="24"/>
        </w:rPr>
        <w:t>.</w:t>
      </w:r>
    </w:p>
    <w:p w14:paraId="4AB61D2F" w14:textId="77777777" w:rsidR="00A056B0" w:rsidRDefault="00A056B0">
      <w:pPr>
        <w:spacing w:after="0" w:line="240" w:lineRule="auto"/>
        <w:rPr>
          <w:rFonts w:ascii="PT Sans" w:eastAsia="PT Sans" w:hAnsi="PT Sans" w:cs="PT Sans"/>
          <w:color w:val="0A0A0A"/>
          <w:sz w:val="24"/>
        </w:rPr>
      </w:pPr>
    </w:p>
    <w:p w14:paraId="478A75A1" w14:textId="77777777" w:rsidR="00A056B0" w:rsidRDefault="00243E3B">
      <w:pPr>
        <w:spacing w:after="0" w:line="240" w:lineRule="auto"/>
        <w:rPr>
          <w:rFonts w:ascii="PT Sans" w:eastAsia="PT Sans" w:hAnsi="PT Sans" w:cs="PT Sans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КАК</w:t>
      </w:r>
      <w:r>
        <w:rPr>
          <w:rFonts w:ascii="PT Sans" w:eastAsia="PT Sans" w:hAnsi="PT Sans" w:cs="PT Sans"/>
          <w:b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>Я</w:t>
      </w:r>
      <w:r>
        <w:rPr>
          <w:rFonts w:ascii="PT Sans" w:eastAsia="PT Sans" w:hAnsi="PT Sans" w:cs="PT Sans"/>
          <w:b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>ФОТОГРАФИРУЮ</w:t>
      </w:r>
    </w:p>
    <w:p w14:paraId="25CF8E5C" w14:textId="77777777" w:rsidR="00A056B0" w:rsidRDefault="00A056B0">
      <w:pPr>
        <w:spacing w:after="0" w:line="240" w:lineRule="auto"/>
        <w:rPr>
          <w:rFonts w:ascii="PT Sans" w:eastAsia="PT Sans" w:hAnsi="PT Sans" w:cs="PT Sans"/>
          <w:sz w:val="24"/>
        </w:rPr>
      </w:pPr>
    </w:p>
    <w:p w14:paraId="26953657" w14:textId="77777777" w:rsidR="00A056B0" w:rsidRDefault="00243E3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Вы не </w:t>
      </w:r>
      <w:proofErr w:type="gramStart"/>
      <w:r>
        <w:rPr>
          <w:rFonts w:ascii="Times New Roman" w:eastAsia="Times New Roman" w:hAnsi="Times New Roman" w:cs="Times New Roman"/>
          <w:sz w:val="24"/>
        </w:rPr>
        <w:t>увидите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как я бегаю и говорю людям что делать, передвигая отражатели и зонтики за собой. Я стараюсь снимать события так, как они происходят, не путаясь под ногами и не привлекая к себе внимания. Для меня самое главное ловить те мгновения, которые имеют значения – как расплачется жених, впервые увидев свою невесту в свадебном платье, как обрадуется бабушка визиту своих внуков к ней в день свадьбы, как отец обнимет дочь перед тем как она пойдет к алтарю.</w:t>
      </w:r>
    </w:p>
    <w:p w14:paraId="4552760E" w14:textId="77777777" w:rsidR="00A056B0" w:rsidRDefault="00243E3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commentRangeStart w:id="23"/>
      <w:r>
        <w:rPr>
          <w:rFonts w:ascii="Calibri" w:eastAsia="Calibri" w:hAnsi="Calibri" w:cs="Calibri"/>
          <w:color w:val="FF0000"/>
          <w:sz w:val="24"/>
        </w:rPr>
        <w:t>Если</w:t>
      </w:r>
      <w:r>
        <w:rPr>
          <w:rFonts w:ascii="PT Sans" w:eastAsia="PT Sans" w:hAnsi="PT Sans" w:cs="PT Sans"/>
          <w:color w:val="FF0000"/>
          <w:sz w:val="24"/>
        </w:rPr>
        <w:t xml:space="preserve"> </w:t>
      </w:r>
      <w:r>
        <w:rPr>
          <w:rFonts w:ascii="Calibri" w:eastAsia="Calibri" w:hAnsi="Calibri" w:cs="Calibri"/>
          <w:color w:val="FF0000"/>
          <w:sz w:val="24"/>
        </w:rPr>
        <w:t>Вы</w:t>
      </w:r>
      <w:r>
        <w:rPr>
          <w:rFonts w:ascii="PT Sans" w:eastAsia="PT Sans" w:hAnsi="PT Sans" w:cs="PT Sans"/>
          <w:color w:val="FF0000"/>
          <w:sz w:val="24"/>
        </w:rPr>
        <w:t xml:space="preserve"> </w:t>
      </w:r>
      <w:r>
        <w:rPr>
          <w:rFonts w:ascii="Calibri" w:eastAsia="Calibri" w:hAnsi="Calibri" w:cs="Calibri"/>
          <w:color w:val="FF0000"/>
          <w:sz w:val="24"/>
        </w:rPr>
        <w:t>изучите</w:t>
      </w:r>
      <w:r>
        <w:rPr>
          <w:rFonts w:ascii="PT Sans" w:eastAsia="PT Sans" w:hAnsi="PT Sans" w:cs="PT Sans"/>
          <w:color w:val="FF0000"/>
          <w:sz w:val="24"/>
        </w:rPr>
        <w:t xml:space="preserve"> </w:t>
      </w:r>
      <w:r>
        <w:rPr>
          <w:rFonts w:ascii="Calibri" w:eastAsia="Calibri" w:hAnsi="Calibri" w:cs="Calibri"/>
          <w:color w:val="FF0000"/>
          <w:sz w:val="24"/>
        </w:rPr>
        <w:t>мое</w:t>
      </w:r>
      <w:r>
        <w:rPr>
          <w:rFonts w:ascii="PT Sans" w:eastAsia="PT Sans" w:hAnsi="PT Sans" w:cs="PT Sans"/>
          <w:color w:val="FF0000"/>
          <w:sz w:val="24"/>
        </w:rPr>
        <w:t xml:space="preserve"> </w:t>
      </w:r>
      <w:r>
        <w:rPr>
          <w:rFonts w:ascii="Calibri" w:eastAsia="Calibri" w:hAnsi="Calibri" w:cs="Calibri"/>
          <w:color w:val="FF0000"/>
          <w:sz w:val="24"/>
        </w:rPr>
        <w:t>портфолио</w:t>
      </w:r>
      <w:commentRangeEnd w:id="23"/>
      <w:r w:rsidR="00A262F9">
        <w:rPr>
          <w:rStyle w:val="a3"/>
        </w:rPr>
        <w:commentReference w:id="23"/>
      </w:r>
      <w:r>
        <w:rPr>
          <w:rFonts w:ascii="PT Sans" w:eastAsia="PT Sans" w:hAnsi="PT Sans" w:cs="PT Sans"/>
          <w:sz w:val="24"/>
        </w:rPr>
        <w:t xml:space="preserve">, </w:t>
      </w:r>
      <w:r>
        <w:rPr>
          <w:rFonts w:ascii="Calibri" w:eastAsia="Calibri" w:hAnsi="Calibri" w:cs="Calibri"/>
          <w:sz w:val="24"/>
        </w:rPr>
        <w:t>то</w:t>
      </w:r>
      <w:r>
        <w:rPr>
          <w:rFonts w:ascii="PT Sans" w:eastAsia="PT Sans" w:hAnsi="PT Sans" w:cs="PT Sans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обратите</w:t>
      </w:r>
      <w:r>
        <w:rPr>
          <w:rFonts w:ascii="PT Sans" w:eastAsia="PT Sans" w:hAnsi="PT Sans" w:cs="PT Sans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внимание</w:t>
      </w:r>
      <w:r>
        <w:rPr>
          <w:rFonts w:ascii="PT Sans" w:eastAsia="PT Sans" w:hAnsi="PT Sans" w:cs="PT Sans"/>
          <w:sz w:val="24"/>
        </w:rPr>
        <w:t xml:space="preserve">, </w:t>
      </w:r>
      <w:r>
        <w:rPr>
          <w:rFonts w:ascii="Calibri" w:eastAsia="Calibri" w:hAnsi="Calibri" w:cs="Calibri"/>
          <w:sz w:val="24"/>
        </w:rPr>
        <w:t>что</w:t>
      </w:r>
      <w:r>
        <w:rPr>
          <w:rFonts w:ascii="PT Sans" w:eastAsia="PT Sans" w:hAnsi="PT Sans" w:cs="PT Sans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основная часть моих снимков – это репортаж. Репортажная фотография помогает</w:t>
      </w:r>
      <w:r>
        <w:rPr>
          <w:rFonts w:ascii="PT Sans" w:eastAsia="PT Sans" w:hAnsi="PT Sans" w:cs="PT Sans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передать</w:t>
      </w:r>
      <w:r>
        <w:rPr>
          <w:rFonts w:ascii="PT Sans" w:eastAsia="PT Sans" w:hAnsi="PT Sans" w:cs="PT Sans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атмосферу</w:t>
      </w:r>
      <w:r>
        <w:rPr>
          <w:rFonts w:ascii="PT Sans" w:eastAsia="PT Sans" w:hAnsi="PT Sans" w:cs="PT Sans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и</w:t>
      </w:r>
      <w:r>
        <w:rPr>
          <w:rFonts w:ascii="PT Sans" w:eastAsia="PT Sans" w:hAnsi="PT Sans" w:cs="PT Sans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настроение</w:t>
      </w:r>
      <w:r>
        <w:rPr>
          <w:rFonts w:ascii="PT Sans" w:eastAsia="PT Sans" w:hAnsi="PT Sans" w:cs="PT Sans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всего</w:t>
      </w:r>
      <w:r>
        <w:rPr>
          <w:rFonts w:ascii="PT Sans" w:eastAsia="PT Sans" w:hAnsi="PT Sans" w:cs="PT Sans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свадебного</w:t>
      </w:r>
      <w:r>
        <w:rPr>
          <w:rFonts w:ascii="PT Sans" w:eastAsia="PT Sans" w:hAnsi="PT Sans" w:cs="PT Sans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дня</w:t>
      </w:r>
      <w:r>
        <w:rPr>
          <w:rFonts w:ascii="PT Sans" w:eastAsia="PT Sans" w:hAnsi="PT Sans" w:cs="PT Sans"/>
          <w:sz w:val="24"/>
        </w:rPr>
        <w:t xml:space="preserve">, </w:t>
      </w:r>
      <w:r>
        <w:rPr>
          <w:rFonts w:ascii="Times New Roman" w:eastAsia="Times New Roman" w:hAnsi="Times New Roman" w:cs="Times New Roman"/>
          <w:sz w:val="24"/>
        </w:rPr>
        <w:t>показать</w:t>
      </w:r>
      <w:r>
        <w:rPr>
          <w:rFonts w:ascii="PT Sans" w:eastAsia="PT Sans" w:hAnsi="PT Sans" w:cs="PT Sans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Вас</w:t>
      </w:r>
      <w:r>
        <w:rPr>
          <w:rFonts w:ascii="PT Sans" w:eastAsia="PT Sans" w:hAnsi="PT Sans" w:cs="PT Sans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счастливыми</w:t>
      </w:r>
      <w:r>
        <w:rPr>
          <w:rFonts w:ascii="PT Sans" w:eastAsia="PT Sans" w:hAnsi="PT Sans" w:cs="PT Sans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и</w:t>
      </w:r>
      <w:r>
        <w:rPr>
          <w:rFonts w:ascii="PT Sans" w:eastAsia="PT Sans" w:hAnsi="PT Sans" w:cs="PT Sans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влюбленными</w:t>
      </w:r>
      <w:r>
        <w:rPr>
          <w:rFonts w:ascii="PT Sans" w:eastAsia="PT Sans" w:hAnsi="PT Sans" w:cs="PT Sans"/>
          <w:sz w:val="24"/>
        </w:rPr>
        <w:t xml:space="preserve">. </w:t>
      </w:r>
      <w:r>
        <w:rPr>
          <w:rFonts w:ascii="Times New Roman" w:eastAsia="Times New Roman" w:hAnsi="Times New Roman" w:cs="Times New Roman"/>
          <w:sz w:val="24"/>
        </w:rPr>
        <w:t xml:space="preserve">Но я обязательно сделаю классическую </w:t>
      </w:r>
      <w:commentRangeStart w:id="24"/>
      <w:r>
        <w:rPr>
          <w:rFonts w:ascii="Times New Roman" w:eastAsia="Times New Roman" w:hAnsi="Times New Roman" w:cs="Times New Roman"/>
          <w:sz w:val="24"/>
        </w:rPr>
        <w:t>фотографирую в рамочку</w:t>
      </w:r>
      <w:commentRangeEnd w:id="24"/>
      <w:r w:rsidR="00A262F9">
        <w:rPr>
          <w:rStyle w:val="a3"/>
        </w:rPr>
        <w:commentReference w:id="24"/>
      </w:r>
      <w:r>
        <w:rPr>
          <w:rFonts w:ascii="Times New Roman" w:eastAsia="Times New Roman" w:hAnsi="Times New Roman" w:cs="Times New Roman"/>
          <w:sz w:val="24"/>
        </w:rPr>
        <w:t xml:space="preserve">, портрет жениха и невесты, фото с родителями и бабушками c дедушками, а еще я очень люблю делать групповую фотографию всех гостей! </w:t>
      </w:r>
    </w:p>
    <w:p w14:paraId="0787D7BF" w14:textId="77777777" w:rsidR="00A056B0" w:rsidRDefault="00243E3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sz w:val="24"/>
        </w:rPr>
        <w:t>Я</w:t>
      </w:r>
      <w:r>
        <w:rPr>
          <w:rFonts w:ascii="PT Sans" w:eastAsia="PT Sans" w:hAnsi="PT Sans" w:cs="PT Sans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фотографирую</w:t>
      </w:r>
      <w:r>
        <w:rPr>
          <w:rFonts w:ascii="PT Sans" w:eastAsia="PT Sans" w:hAnsi="PT Sans" w:cs="PT Sans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незаметно</w:t>
      </w:r>
      <w:r>
        <w:rPr>
          <w:rFonts w:ascii="PT Sans" w:eastAsia="PT Sans" w:hAnsi="PT Sans" w:cs="PT Sans"/>
          <w:sz w:val="24"/>
        </w:rPr>
        <w:t xml:space="preserve">, </w:t>
      </w:r>
      <w:r>
        <w:rPr>
          <w:rFonts w:ascii="Calibri" w:eastAsia="Calibri" w:hAnsi="Calibri" w:cs="Calibri"/>
          <w:sz w:val="24"/>
        </w:rPr>
        <w:t>не</w:t>
      </w:r>
      <w:r>
        <w:rPr>
          <w:rFonts w:ascii="PT Sans" w:eastAsia="PT Sans" w:hAnsi="PT Sans" w:cs="PT Sans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вторгаясь</w:t>
      </w:r>
      <w:r>
        <w:rPr>
          <w:rFonts w:ascii="PT Sans" w:eastAsia="PT Sans" w:hAnsi="PT Sans" w:cs="PT Sans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в</w:t>
      </w:r>
      <w:r>
        <w:rPr>
          <w:rFonts w:ascii="PT Sans" w:eastAsia="PT Sans" w:hAnsi="PT Sans" w:cs="PT Sans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личное</w:t>
      </w:r>
      <w:r>
        <w:rPr>
          <w:rFonts w:ascii="PT Sans" w:eastAsia="PT Sans" w:hAnsi="PT Sans" w:cs="PT Sans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пространство</w:t>
      </w:r>
      <w:r>
        <w:rPr>
          <w:rFonts w:ascii="PT Sans" w:eastAsia="PT Sans" w:hAnsi="PT Sans" w:cs="PT Sans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пары</w:t>
      </w:r>
      <w:r>
        <w:rPr>
          <w:rFonts w:ascii="PT Sans" w:eastAsia="PT Sans" w:hAnsi="PT Sans" w:cs="PT Sans"/>
          <w:sz w:val="24"/>
        </w:rPr>
        <w:t xml:space="preserve">. </w:t>
      </w:r>
      <w:r>
        <w:rPr>
          <w:rFonts w:ascii="Times New Roman" w:eastAsia="Times New Roman" w:hAnsi="Times New Roman" w:cs="Times New Roman"/>
          <w:sz w:val="24"/>
        </w:rPr>
        <w:t>Мне намного важнее ваши чувства, эмоции и улыбки. Будьте</w:t>
      </w:r>
      <w:r>
        <w:rPr>
          <w:rFonts w:ascii="PT Sans" w:eastAsia="PT Sans" w:hAnsi="PT Sans" w:cs="PT Sans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собой</w:t>
      </w:r>
      <w:r>
        <w:rPr>
          <w:rFonts w:ascii="PT Sans" w:eastAsia="PT Sans" w:hAnsi="PT Sans" w:cs="PT Sans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и</w:t>
      </w:r>
      <w:r>
        <w:rPr>
          <w:rFonts w:ascii="PT Sans" w:eastAsia="PT Sans" w:hAnsi="PT Sans" w:cs="PT Sans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просто</w:t>
      </w:r>
      <w:r>
        <w:rPr>
          <w:rFonts w:ascii="PT Sans" w:eastAsia="PT Sans" w:hAnsi="PT Sans" w:cs="PT Sans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наслаждайтесь</w:t>
      </w:r>
      <w:r>
        <w:rPr>
          <w:rFonts w:ascii="PT Sans" w:eastAsia="PT Sans" w:hAnsi="PT Sans" w:cs="PT Sans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друг</w:t>
      </w:r>
      <w:r>
        <w:rPr>
          <w:rFonts w:ascii="PT Sans" w:eastAsia="PT Sans" w:hAnsi="PT Sans" w:cs="PT Sans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другом</w:t>
      </w:r>
      <w:r>
        <w:rPr>
          <w:rFonts w:ascii="PT Sans" w:eastAsia="PT Sans" w:hAnsi="PT Sans" w:cs="PT Sans"/>
          <w:sz w:val="24"/>
        </w:rPr>
        <w:t xml:space="preserve">! </w:t>
      </w:r>
    </w:p>
    <w:p w14:paraId="016C7A01" w14:textId="77777777" w:rsidR="00A056B0" w:rsidRDefault="00A056B0">
      <w:pPr>
        <w:spacing w:after="0" w:line="240" w:lineRule="auto"/>
        <w:rPr>
          <w:rFonts w:ascii="PT Sans" w:eastAsia="PT Sans" w:hAnsi="PT Sans" w:cs="PT Sans"/>
          <w:sz w:val="24"/>
        </w:rPr>
      </w:pPr>
    </w:p>
    <w:p w14:paraId="39913402" w14:textId="77777777" w:rsidR="00A056B0" w:rsidRDefault="00243E3B">
      <w:pPr>
        <w:spacing w:after="0" w:line="240" w:lineRule="auto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>СТИЛЬ СЬЕМКИ</w:t>
      </w:r>
    </w:p>
    <w:p w14:paraId="1284FAAF" w14:textId="77777777" w:rsidR="00A056B0" w:rsidRPr="00A262F9" w:rsidRDefault="00243E3B">
      <w:pPr>
        <w:spacing w:after="0" w:line="240" w:lineRule="auto"/>
        <w:rPr>
          <w:rPrChange w:id="25" w:author="Zvorskyi Ivan" w:date="2015-10-27T23:59:00Z">
            <w:rPr>
              <w:rFonts w:ascii="Cambria" w:eastAsia="Cambria" w:hAnsi="Cambria" w:cs="Cambria"/>
              <w:sz w:val="24"/>
            </w:rPr>
          </w:rPrChange>
        </w:rPr>
      </w:pPr>
      <w:r>
        <w:rPr>
          <w:rFonts w:ascii="Cambria" w:eastAsia="Cambria" w:hAnsi="Cambria" w:cs="Cambria"/>
          <w:sz w:val="24"/>
        </w:rPr>
        <w:t>Натуральные цвета и свет</w:t>
      </w:r>
    </w:p>
    <w:p w14:paraId="1291D53B" w14:textId="77777777" w:rsidR="00A056B0" w:rsidRDefault="00243E3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Cambria" w:eastAsia="Cambria" w:hAnsi="Cambria" w:cs="Cambria"/>
          <w:sz w:val="24"/>
        </w:rPr>
        <w:lastRenderedPageBreak/>
        <w:t>Свой стиль я могу описать как добрая западная фотография. Я</w:t>
      </w:r>
      <w:r>
        <w:rPr>
          <w:rFonts w:ascii="PT Sans" w:eastAsia="PT Sans" w:hAnsi="PT Sans" w:cs="PT Sans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снимаю</w:t>
      </w:r>
      <w:r>
        <w:rPr>
          <w:rFonts w:ascii="PT Sans" w:eastAsia="PT Sans" w:hAnsi="PT Sans" w:cs="PT Sans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исключительно</w:t>
      </w:r>
      <w:r>
        <w:rPr>
          <w:rFonts w:ascii="PT Sans" w:eastAsia="PT Sans" w:hAnsi="PT Sans" w:cs="PT Sans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с</w:t>
      </w:r>
      <w:r>
        <w:rPr>
          <w:rFonts w:ascii="PT Sans" w:eastAsia="PT Sans" w:hAnsi="PT Sans" w:cs="PT Sans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естественным</w:t>
      </w:r>
      <w:r>
        <w:rPr>
          <w:rFonts w:ascii="PT Sans" w:eastAsia="PT Sans" w:hAnsi="PT Sans" w:cs="PT Sans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светом</w:t>
      </w:r>
      <w:r>
        <w:rPr>
          <w:rFonts w:ascii="Times New Roman" w:eastAsia="Times New Roman" w:hAnsi="Times New Roman" w:cs="Times New Roman"/>
          <w:sz w:val="24"/>
        </w:rPr>
        <w:t>, используя светосильную оптику.</w:t>
      </w:r>
    </w:p>
    <w:p w14:paraId="7FAE011C" w14:textId="77777777" w:rsidR="00A056B0" w:rsidRDefault="00243E3B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color w:val="FF0000"/>
          <w:sz w:val="24"/>
        </w:rPr>
        <w:t xml:space="preserve">Настоятельно рекомендую изучить мое портфолио, </w:t>
      </w:r>
      <w:r>
        <w:rPr>
          <w:rFonts w:ascii="Cambria" w:eastAsia="Cambria" w:hAnsi="Cambria" w:cs="Cambria"/>
          <w:sz w:val="24"/>
        </w:rPr>
        <w:t>обратить внимание на стиль сьемки, композицию, обработку фотографий, и понять подходит ли вам мой стиль свадебной фотографии. В своей работе я активно использую нестандартное видение композиции фотографии, а так</w:t>
      </w:r>
      <w:del w:id="26" w:author="Zvorskyi Ivan" w:date="2015-10-28T00:00:00Z">
        <w:r w:rsidDel="00A262F9">
          <w:rPr>
            <w:rFonts w:ascii="Cambria" w:eastAsia="Cambria" w:hAnsi="Cambria" w:cs="Cambria"/>
            <w:sz w:val="24"/>
          </w:rPr>
          <w:delText xml:space="preserve"> </w:delText>
        </w:r>
      </w:del>
      <w:r>
        <w:rPr>
          <w:rFonts w:ascii="Cambria" w:eastAsia="Cambria" w:hAnsi="Cambria" w:cs="Cambria"/>
          <w:sz w:val="24"/>
        </w:rPr>
        <w:t xml:space="preserve">же иногда использую метод сильного </w:t>
      </w:r>
      <w:commentRangeStart w:id="27"/>
      <w:r>
        <w:rPr>
          <w:rFonts w:ascii="Cambria" w:eastAsia="Cambria" w:hAnsi="Cambria" w:cs="Cambria"/>
          <w:sz w:val="24"/>
        </w:rPr>
        <w:t>смещения акцента</w:t>
      </w:r>
      <w:commentRangeEnd w:id="27"/>
      <w:r w:rsidR="00A262F9">
        <w:rPr>
          <w:rStyle w:val="a3"/>
        </w:rPr>
        <w:commentReference w:id="27"/>
      </w:r>
      <w:r>
        <w:rPr>
          <w:rFonts w:ascii="Cambria" w:eastAsia="Cambria" w:hAnsi="Cambria" w:cs="Cambria"/>
          <w:sz w:val="24"/>
        </w:rPr>
        <w:t xml:space="preserve"> (даже в случае обрезания голов присутствующих на фотографии людей).</w:t>
      </w:r>
    </w:p>
    <w:p w14:paraId="516D96B7" w14:textId="77777777" w:rsidR="00A056B0" w:rsidRDefault="00A056B0">
      <w:pPr>
        <w:spacing w:after="0" w:line="240" w:lineRule="auto"/>
        <w:rPr>
          <w:rFonts w:ascii="Cambria" w:eastAsia="Cambria" w:hAnsi="Cambria" w:cs="Cambria"/>
          <w:sz w:val="24"/>
        </w:rPr>
      </w:pPr>
    </w:p>
    <w:p w14:paraId="743BDAF2" w14:textId="77777777" w:rsidR="00A056B0" w:rsidRDefault="00243E3B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Я буду рада сохранить самые важные моменты в жизни Вашей Семьи: свадьбу, ожидание малыша, его рождение и первые шаги, а так</w:t>
      </w:r>
      <w:del w:id="28" w:author="Zvorskyi Ivan" w:date="2015-10-28T00:00:00Z">
        <w:r w:rsidDel="00A262F9">
          <w:rPr>
            <w:rFonts w:ascii="Cambria" w:eastAsia="Cambria" w:hAnsi="Cambria" w:cs="Cambria"/>
            <w:sz w:val="24"/>
          </w:rPr>
          <w:delText xml:space="preserve"> </w:delText>
        </w:r>
      </w:del>
      <w:r>
        <w:rPr>
          <w:rFonts w:ascii="Cambria" w:eastAsia="Cambria" w:hAnsi="Cambria" w:cs="Cambria"/>
          <w:sz w:val="24"/>
        </w:rPr>
        <w:t>же другие семейные праздники!</w:t>
      </w:r>
    </w:p>
    <w:p w14:paraId="374B6868" w14:textId="77777777" w:rsidR="00A056B0" w:rsidRDefault="00243E3B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Спасибо, что уделили мне время! Желаю Вам найти ИМЕННО СВОЕГО фотографа на </w:t>
      </w:r>
      <w:commentRangeStart w:id="29"/>
      <w:r>
        <w:rPr>
          <w:rFonts w:ascii="Cambria" w:eastAsia="Cambria" w:hAnsi="Cambria" w:cs="Cambria"/>
          <w:sz w:val="24"/>
        </w:rPr>
        <w:t>свадьбу</w:t>
      </w:r>
      <w:commentRangeEnd w:id="29"/>
      <w:r w:rsidR="00F16061">
        <w:rPr>
          <w:rStyle w:val="a3"/>
        </w:rPr>
        <w:commentReference w:id="29"/>
      </w:r>
      <w:r>
        <w:rPr>
          <w:rFonts w:ascii="Cambria" w:eastAsia="Cambria" w:hAnsi="Cambria" w:cs="Cambria"/>
          <w:sz w:val="24"/>
        </w:rPr>
        <w:t>!</w:t>
      </w:r>
    </w:p>
    <w:p w14:paraId="62F1263C" w14:textId="77777777" w:rsidR="00A056B0" w:rsidRDefault="00A056B0">
      <w:pPr>
        <w:spacing w:after="0" w:line="240" w:lineRule="auto"/>
        <w:rPr>
          <w:rFonts w:ascii="Cambria" w:eastAsia="Cambria" w:hAnsi="Cambria" w:cs="Cambria"/>
          <w:sz w:val="24"/>
        </w:rPr>
      </w:pPr>
      <w:bookmarkStart w:id="30" w:name="_GoBack"/>
      <w:bookmarkEnd w:id="30"/>
    </w:p>
    <w:p w14:paraId="5854BE70" w14:textId="77777777" w:rsidR="00A056B0" w:rsidRDefault="00A056B0">
      <w:pPr>
        <w:spacing w:after="0" w:line="240" w:lineRule="auto"/>
        <w:rPr>
          <w:rFonts w:ascii="Cambria" w:eastAsia="Cambria" w:hAnsi="Cambria" w:cs="Cambria"/>
          <w:sz w:val="24"/>
        </w:rPr>
      </w:pPr>
    </w:p>
    <w:p w14:paraId="461AA514" w14:textId="77777777" w:rsidR="00A056B0" w:rsidRDefault="00A056B0">
      <w:pPr>
        <w:spacing w:after="0" w:line="240" w:lineRule="auto"/>
        <w:rPr>
          <w:rFonts w:ascii="Cambria" w:eastAsia="Cambria" w:hAnsi="Cambria" w:cs="Cambria"/>
          <w:sz w:val="24"/>
        </w:rPr>
      </w:pPr>
    </w:p>
    <w:p w14:paraId="073BDAAB" w14:textId="77777777" w:rsidR="00A056B0" w:rsidRDefault="00243E3B">
      <w:pPr>
        <w:spacing w:after="0" w:line="240" w:lineRule="auto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>SERVICES</w:t>
      </w:r>
    </w:p>
    <w:p w14:paraId="1E4082E7" w14:textId="77777777" w:rsidR="00A056B0" w:rsidRDefault="00A056B0">
      <w:pPr>
        <w:spacing w:after="0" w:line="240" w:lineRule="auto"/>
        <w:rPr>
          <w:rFonts w:ascii="Cambria" w:eastAsia="Cambria" w:hAnsi="Cambria" w:cs="Cambria"/>
          <w:sz w:val="24"/>
        </w:rPr>
      </w:pPr>
    </w:p>
    <w:p w14:paraId="2BEA94E9" w14:textId="77777777" w:rsidR="00A056B0" w:rsidRDefault="00243E3B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УСЛОВИЯ:</w:t>
      </w:r>
    </w:p>
    <w:p w14:paraId="615F82F0" w14:textId="77777777" w:rsidR="00A056B0" w:rsidRDefault="00243E3B">
      <w:pPr>
        <w:numPr>
          <w:ilvl w:val="0"/>
          <w:numId w:val="1"/>
        </w:numPr>
        <w:spacing w:after="0" w:line="240" w:lineRule="auto"/>
        <w:ind w:left="72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я снимаю свадьбы </w:t>
      </w:r>
      <w:r>
        <w:rPr>
          <w:rFonts w:ascii="Cambria" w:eastAsia="Cambria" w:hAnsi="Cambria" w:cs="Cambria"/>
          <w:b/>
          <w:sz w:val="24"/>
        </w:rPr>
        <w:t>только европейского формата</w:t>
      </w:r>
      <w:r>
        <w:rPr>
          <w:rFonts w:ascii="Cambria" w:eastAsia="Cambria" w:hAnsi="Cambria" w:cs="Cambria"/>
          <w:sz w:val="24"/>
        </w:rPr>
        <w:t xml:space="preserve"> – с выездной церемонией, единой продуманной стилистикой свадебного торжества </w:t>
      </w:r>
    </w:p>
    <w:p w14:paraId="282F184A" w14:textId="77777777" w:rsidR="00A056B0" w:rsidRDefault="00243E3B">
      <w:pPr>
        <w:spacing w:after="0" w:line="240" w:lineRule="auto"/>
        <w:ind w:left="72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мне важна целостность </w:t>
      </w:r>
    </w:p>
    <w:p w14:paraId="31C3A653" w14:textId="77777777" w:rsidR="00A056B0" w:rsidRDefault="00243E3B">
      <w:pPr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sz w:val="24"/>
        </w:rPr>
        <w:t>(</w:t>
      </w:r>
      <w:r>
        <w:rPr>
          <w:rFonts w:ascii="Cambria" w:eastAsia="Cambria" w:hAnsi="Cambria" w:cs="Cambria"/>
          <w:b/>
          <w:color w:val="000000"/>
          <w:sz w:val="24"/>
        </w:rPr>
        <w:t>исключены</w:t>
      </w:r>
      <w:r>
        <w:rPr>
          <w:rFonts w:ascii="Cambria" w:eastAsia="Cambria" w:hAnsi="Cambria" w:cs="Cambria"/>
          <w:color w:val="000000"/>
          <w:sz w:val="24"/>
        </w:rPr>
        <w:t xml:space="preserve"> выкупы, лимузины и ЗАГС)</w:t>
      </w:r>
    </w:p>
    <w:p w14:paraId="39D09705" w14:textId="77777777" w:rsidR="00A056B0" w:rsidRDefault="00243E3B">
      <w:pPr>
        <w:numPr>
          <w:ilvl w:val="0"/>
          <w:numId w:val="2"/>
        </w:numPr>
        <w:spacing w:after="0" w:line="240" w:lineRule="auto"/>
        <w:ind w:left="720" w:hanging="36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 xml:space="preserve">я живу и работаю в Киеве, но очень люблю путешествовать и с радостью приеду </w:t>
      </w:r>
      <w:r>
        <w:rPr>
          <w:rFonts w:ascii="Cambria" w:eastAsia="Cambria" w:hAnsi="Cambria" w:cs="Cambria"/>
          <w:b/>
          <w:color w:val="000000"/>
          <w:sz w:val="24"/>
        </w:rPr>
        <w:t>в другой город</w:t>
      </w:r>
      <w:r>
        <w:rPr>
          <w:rFonts w:ascii="Cambria" w:eastAsia="Cambria" w:hAnsi="Cambria" w:cs="Cambria"/>
          <w:color w:val="000000"/>
          <w:sz w:val="24"/>
        </w:rPr>
        <w:t xml:space="preserve">. Стоимость такая </w:t>
      </w:r>
      <w:proofErr w:type="gramStart"/>
      <w:r>
        <w:rPr>
          <w:rFonts w:ascii="Cambria" w:eastAsia="Cambria" w:hAnsi="Cambria" w:cs="Cambria"/>
          <w:color w:val="000000"/>
          <w:sz w:val="24"/>
        </w:rPr>
        <w:t>же</w:t>
      </w:r>
      <w:proofErr w:type="gramEnd"/>
      <w:r>
        <w:rPr>
          <w:rFonts w:ascii="Cambria" w:eastAsia="Cambria" w:hAnsi="Cambria" w:cs="Cambria"/>
          <w:color w:val="000000"/>
          <w:sz w:val="24"/>
        </w:rPr>
        <w:t xml:space="preserve"> как и при сьемке в Киеве, дополнительно оплачиваются транспортные расходы, трансфер, питание и проживание - меня и моего ассистента</w:t>
      </w:r>
    </w:p>
    <w:p w14:paraId="123E5EA1" w14:textId="77777777" w:rsidR="00A056B0" w:rsidRDefault="00243E3B">
      <w:pPr>
        <w:numPr>
          <w:ilvl w:val="0"/>
          <w:numId w:val="2"/>
        </w:numPr>
        <w:spacing w:after="0" w:line="240" w:lineRule="auto"/>
        <w:ind w:left="720" w:hanging="36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 xml:space="preserve">свадебная сьемка </w:t>
      </w:r>
      <w:r>
        <w:rPr>
          <w:rFonts w:ascii="Cambria" w:eastAsia="Cambria" w:hAnsi="Cambria" w:cs="Cambria"/>
          <w:b/>
          <w:color w:val="000000"/>
          <w:sz w:val="24"/>
        </w:rPr>
        <w:t>заграницей</w:t>
      </w:r>
      <w:r>
        <w:rPr>
          <w:rFonts w:ascii="Cambria" w:eastAsia="Cambria" w:hAnsi="Cambria" w:cs="Cambria"/>
          <w:color w:val="000000"/>
          <w:sz w:val="24"/>
        </w:rPr>
        <w:t xml:space="preserve"> – на льготных условиях</w:t>
      </w:r>
    </w:p>
    <w:p w14:paraId="7DC108B9" w14:textId="77777777" w:rsidR="00A056B0" w:rsidRDefault="00243E3B">
      <w:pPr>
        <w:numPr>
          <w:ilvl w:val="0"/>
          <w:numId w:val="2"/>
        </w:numPr>
        <w:spacing w:after="0" w:line="240" w:lineRule="auto"/>
        <w:ind w:left="720" w:hanging="360"/>
        <w:rPr>
          <w:rFonts w:ascii="Cambria" w:eastAsia="Cambria" w:hAnsi="Cambria" w:cs="Cambria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sz w:val="26"/>
        </w:rPr>
        <w:t>обработка</w:t>
      </w:r>
      <w:r>
        <w:rPr>
          <w:rFonts w:ascii="Times New Roman" w:eastAsia="Times New Roman" w:hAnsi="Times New Roman" w:cs="Times New Roman"/>
          <w:sz w:val="26"/>
        </w:rPr>
        <w:t xml:space="preserve"> свадебного материалы</w:t>
      </w:r>
      <w:r>
        <w:rPr>
          <w:rFonts w:ascii="Georgia" w:eastAsia="Georgia" w:hAnsi="Georgia" w:cs="Georgia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>-</w:t>
      </w:r>
      <w:r>
        <w:rPr>
          <w:rFonts w:ascii="Georgia" w:eastAsia="Georgia" w:hAnsi="Georgia" w:cs="Georgia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>около</w:t>
      </w:r>
      <w:r>
        <w:rPr>
          <w:rFonts w:ascii="Georgia" w:eastAsia="Georgia" w:hAnsi="Georgia" w:cs="Georgia"/>
          <w:sz w:val="26"/>
        </w:rPr>
        <w:t xml:space="preserve"> 3</w:t>
      </w:r>
      <w:r>
        <w:rPr>
          <w:rFonts w:ascii="Times New Roman" w:eastAsia="Times New Roman" w:hAnsi="Times New Roman" w:cs="Times New Roman"/>
          <w:sz w:val="26"/>
        </w:rPr>
        <w:t>х</w:t>
      </w:r>
      <w:r>
        <w:rPr>
          <w:rFonts w:ascii="Georgia" w:eastAsia="Georgia" w:hAnsi="Georgia" w:cs="Georgia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>месяцев</w:t>
      </w:r>
      <w:r>
        <w:rPr>
          <w:rFonts w:ascii="Georgia" w:eastAsia="Georgia" w:hAnsi="Georgia" w:cs="Georgia"/>
          <w:sz w:val="26"/>
        </w:rPr>
        <w:t xml:space="preserve">, </w:t>
      </w:r>
      <w:r>
        <w:rPr>
          <w:rFonts w:ascii="Times New Roman" w:eastAsia="Times New Roman" w:hAnsi="Times New Roman" w:cs="Times New Roman"/>
          <w:sz w:val="26"/>
        </w:rPr>
        <w:t>в</w:t>
      </w:r>
      <w:r>
        <w:rPr>
          <w:rFonts w:ascii="Georgia" w:eastAsia="Georgia" w:hAnsi="Georgia" w:cs="Georgia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>зависимости</w:t>
      </w:r>
      <w:r>
        <w:rPr>
          <w:rFonts w:ascii="Georgia" w:eastAsia="Georgia" w:hAnsi="Georgia" w:cs="Georgia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>от</w:t>
      </w:r>
      <w:r>
        <w:rPr>
          <w:rFonts w:ascii="Georgia" w:eastAsia="Georgia" w:hAnsi="Georgia" w:cs="Georgia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>занятости</w:t>
      </w:r>
    </w:p>
    <w:p w14:paraId="717890EC" w14:textId="77777777" w:rsidR="00A056B0" w:rsidRDefault="00243E3B">
      <w:pPr>
        <w:numPr>
          <w:ilvl w:val="0"/>
          <w:numId w:val="2"/>
        </w:numPr>
        <w:spacing w:after="0" w:line="240" w:lineRule="auto"/>
        <w:ind w:left="720" w:hanging="360"/>
        <w:rPr>
          <w:rFonts w:ascii="Cambria" w:eastAsia="Cambria" w:hAnsi="Cambria" w:cs="Cambria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дата бронирует</w:t>
      </w:r>
      <w:del w:id="31" w:author="Zvorskyi Ivan" w:date="2015-10-28T00:22:00Z">
        <w:r w:rsidDel="00F16061">
          <w:rPr>
            <w:rFonts w:ascii="Times New Roman" w:eastAsia="Times New Roman" w:hAnsi="Times New Roman" w:cs="Times New Roman"/>
            <w:color w:val="000000"/>
            <w:sz w:val="24"/>
          </w:rPr>
          <w:delText>ь</w:delText>
        </w:r>
      </w:del>
      <w:r>
        <w:rPr>
          <w:rFonts w:ascii="Times New Roman" w:eastAsia="Times New Roman" w:hAnsi="Times New Roman" w:cs="Times New Roman"/>
          <w:color w:val="000000"/>
          <w:sz w:val="24"/>
        </w:rPr>
        <w:t xml:space="preserve">ся после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предоплаты в размере 1000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</w:rPr>
        <w:t>грн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, остальная сумма – в день свадьбы. </w:t>
      </w:r>
      <w:r>
        <w:rPr>
          <w:rFonts w:ascii="Times" w:eastAsia="Times" w:hAnsi="Times" w:cs="Times"/>
          <w:color w:val="000000"/>
          <w:sz w:val="24"/>
        </w:rPr>
        <w:t>В случае изменения даты или при отмене бронирования менее чем за три месяца до даты свадьбы предоплата не возвращается</w:t>
      </w:r>
    </w:p>
    <w:p w14:paraId="395CA758" w14:textId="77777777" w:rsidR="00A056B0" w:rsidRDefault="00243E3B">
      <w:pPr>
        <w:numPr>
          <w:ilvl w:val="0"/>
          <w:numId w:val="2"/>
        </w:numPr>
        <w:spacing w:after="0" w:line="240" w:lineRule="auto"/>
        <w:ind w:left="720" w:hanging="360"/>
        <w:rPr>
          <w:rFonts w:ascii="Cambria" w:eastAsia="Cambria" w:hAnsi="Cambria" w:cs="Cambria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важным условием нашего сотрудничества является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ваше согласие на публикацию ваших свадебных фотографий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у меня на сайте и в соц. сетях</w:t>
      </w:r>
    </w:p>
    <w:p w14:paraId="328CAD51" w14:textId="77777777" w:rsidR="00A056B0" w:rsidRDefault="00A056B0">
      <w:pPr>
        <w:spacing w:after="0" w:line="240" w:lineRule="auto"/>
        <w:rPr>
          <w:rFonts w:ascii="Times New Roman" w:eastAsia="Times New Roman" w:hAnsi="Times New Roman" w:cs="Times New Roman"/>
          <w:b/>
          <w:color w:val="1A1718"/>
          <w:sz w:val="24"/>
        </w:rPr>
      </w:pPr>
    </w:p>
    <w:p w14:paraId="59E1C7CD" w14:textId="77777777" w:rsidR="00A056B0" w:rsidRDefault="00A056B0">
      <w:pPr>
        <w:spacing w:after="0" w:line="240" w:lineRule="auto"/>
        <w:rPr>
          <w:rFonts w:ascii="Times New Roman" w:eastAsia="Times New Roman" w:hAnsi="Times New Roman" w:cs="Times New Roman"/>
          <w:b/>
          <w:color w:val="1A1718"/>
          <w:sz w:val="24"/>
        </w:rPr>
      </w:pPr>
    </w:p>
    <w:p w14:paraId="45BAF956" w14:textId="77777777" w:rsidR="00A056B0" w:rsidRDefault="00A056B0">
      <w:pPr>
        <w:spacing w:after="0" w:line="240" w:lineRule="auto"/>
        <w:rPr>
          <w:rFonts w:ascii="Times New Roman" w:eastAsia="Times New Roman" w:hAnsi="Times New Roman" w:cs="Times New Roman"/>
          <w:b/>
          <w:color w:val="1A1718"/>
          <w:sz w:val="24"/>
        </w:rPr>
      </w:pPr>
    </w:p>
    <w:p w14:paraId="30FC275E" w14:textId="77777777" w:rsidR="00A056B0" w:rsidRDefault="00A056B0">
      <w:pPr>
        <w:spacing w:after="0" w:line="240" w:lineRule="auto"/>
        <w:rPr>
          <w:rFonts w:ascii="Times New Roman" w:eastAsia="Times New Roman" w:hAnsi="Times New Roman" w:cs="Times New Roman"/>
          <w:b/>
          <w:color w:val="1A1718"/>
          <w:sz w:val="24"/>
        </w:rPr>
      </w:pPr>
    </w:p>
    <w:p w14:paraId="547F13CB" w14:textId="77777777" w:rsidR="00A056B0" w:rsidRDefault="00A056B0">
      <w:pPr>
        <w:spacing w:after="0" w:line="240" w:lineRule="auto"/>
        <w:rPr>
          <w:rFonts w:ascii="Times New Roman" w:eastAsia="Times New Roman" w:hAnsi="Times New Roman" w:cs="Times New Roman"/>
          <w:b/>
          <w:color w:val="1A1718"/>
          <w:sz w:val="24"/>
        </w:rPr>
      </w:pPr>
    </w:p>
    <w:p w14:paraId="2A273A00" w14:textId="77777777" w:rsidR="00A056B0" w:rsidRDefault="00A056B0">
      <w:pPr>
        <w:spacing w:after="0" w:line="240" w:lineRule="auto"/>
        <w:rPr>
          <w:rFonts w:ascii="Cambria" w:eastAsia="Cambria" w:hAnsi="Cambria" w:cs="Cambria"/>
          <w:sz w:val="24"/>
        </w:rPr>
      </w:pPr>
    </w:p>
    <w:p w14:paraId="3DE8D104" w14:textId="77777777" w:rsidR="00A056B0" w:rsidRDefault="00A056B0">
      <w:pPr>
        <w:spacing w:after="0" w:line="240" w:lineRule="auto"/>
        <w:rPr>
          <w:rFonts w:ascii="Cambria" w:eastAsia="Cambria" w:hAnsi="Cambria" w:cs="Cambria"/>
          <w:sz w:val="24"/>
        </w:rPr>
      </w:pPr>
    </w:p>
    <w:p w14:paraId="27A75714" w14:textId="77777777" w:rsidR="00A056B0" w:rsidRDefault="00A056B0">
      <w:pPr>
        <w:spacing w:after="0" w:line="240" w:lineRule="auto"/>
        <w:rPr>
          <w:rFonts w:ascii="Cambria" w:eastAsia="Cambria" w:hAnsi="Cambria" w:cs="Cambria"/>
          <w:sz w:val="24"/>
        </w:rPr>
      </w:pPr>
    </w:p>
    <w:p w14:paraId="59C45ED3" w14:textId="77777777" w:rsidR="00A056B0" w:rsidRDefault="00A056B0">
      <w:pPr>
        <w:spacing w:after="0" w:line="240" w:lineRule="auto"/>
        <w:rPr>
          <w:rFonts w:ascii="Cambria" w:eastAsia="Cambria" w:hAnsi="Cambria" w:cs="Cambria"/>
          <w:sz w:val="24"/>
        </w:rPr>
      </w:pPr>
    </w:p>
    <w:p w14:paraId="5D76A635" w14:textId="77777777" w:rsidR="00A056B0" w:rsidRDefault="00243E3B">
      <w:pPr>
        <w:spacing w:after="0" w:line="240" w:lineRule="auto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>Свадебная фотосьемка</w:t>
      </w:r>
    </w:p>
    <w:p w14:paraId="2BD32C20" w14:textId="77777777" w:rsidR="00A056B0" w:rsidRDefault="00A056B0">
      <w:pPr>
        <w:spacing w:after="0" w:line="240" w:lineRule="auto"/>
        <w:rPr>
          <w:rFonts w:ascii="Cambria" w:eastAsia="Cambria" w:hAnsi="Cambria" w:cs="Cambria"/>
          <w:b/>
          <w:sz w:val="24"/>
        </w:rPr>
      </w:pPr>
    </w:p>
    <w:p w14:paraId="5F509E8A" w14:textId="77777777" w:rsidR="00A056B0" w:rsidRDefault="00243E3B">
      <w:pPr>
        <w:spacing w:after="0" w:line="240" w:lineRule="auto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 xml:space="preserve">ALL DAY – 10 000 </w:t>
      </w:r>
      <w:proofErr w:type="spellStart"/>
      <w:r>
        <w:rPr>
          <w:rFonts w:ascii="Cambria" w:eastAsia="Cambria" w:hAnsi="Cambria" w:cs="Cambria"/>
          <w:b/>
          <w:sz w:val="24"/>
        </w:rPr>
        <w:t>грн</w:t>
      </w:r>
      <w:proofErr w:type="spellEnd"/>
    </w:p>
    <w:p w14:paraId="32DF08F2" w14:textId="77777777" w:rsidR="00A056B0" w:rsidRDefault="00243E3B">
      <w:pPr>
        <w:numPr>
          <w:ilvl w:val="0"/>
          <w:numId w:val="3"/>
        </w:numPr>
        <w:spacing w:after="0" w:line="240" w:lineRule="auto"/>
        <w:ind w:left="72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консультация</w:t>
      </w:r>
    </w:p>
    <w:p w14:paraId="31670C93" w14:textId="77777777" w:rsidR="00A056B0" w:rsidRDefault="00243E3B">
      <w:pPr>
        <w:numPr>
          <w:ilvl w:val="0"/>
          <w:numId w:val="3"/>
        </w:numPr>
        <w:spacing w:after="0" w:line="240" w:lineRule="auto"/>
        <w:ind w:left="72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работа фотографа со сборов невесты до окончания банкета</w:t>
      </w:r>
    </w:p>
    <w:p w14:paraId="595A2304" w14:textId="77777777" w:rsidR="00A056B0" w:rsidRDefault="00243E3B">
      <w:pPr>
        <w:numPr>
          <w:ilvl w:val="0"/>
          <w:numId w:val="3"/>
        </w:numPr>
        <w:spacing w:after="0" w:line="240" w:lineRule="auto"/>
        <w:ind w:left="72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не менее 600 фотографий</w:t>
      </w:r>
    </w:p>
    <w:p w14:paraId="71FE3275" w14:textId="77777777" w:rsidR="00A056B0" w:rsidRDefault="00243E3B">
      <w:pPr>
        <w:numPr>
          <w:ilvl w:val="0"/>
          <w:numId w:val="3"/>
        </w:numPr>
        <w:spacing w:after="0" w:line="240" w:lineRule="auto"/>
        <w:ind w:left="72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обработка всего материала</w:t>
      </w:r>
    </w:p>
    <w:p w14:paraId="3FE2A2D2" w14:textId="77777777" w:rsidR="00A056B0" w:rsidRDefault="00243E3B">
      <w:pPr>
        <w:numPr>
          <w:ilvl w:val="0"/>
          <w:numId w:val="3"/>
        </w:numPr>
        <w:spacing w:after="0" w:line="240" w:lineRule="auto"/>
        <w:ind w:left="72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lastRenderedPageBreak/>
        <w:t xml:space="preserve">запись фотографий на </w:t>
      </w:r>
      <w:proofErr w:type="spellStart"/>
      <w:r>
        <w:rPr>
          <w:rFonts w:ascii="Cambria" w:eastAsia="Cambria" w:hAnsi="Cambria" w:cs="Cambria"/>
          <w:sz w:val="24"/>
        </w:rPr>
        <w:t>flash</w:t>
      </w:r>
      <w:proofErr w:type="spellEnd"/>
      <w:r>
        <w:rPr>
          <w:rFonts w:ascii="Cambria" w:eastAsia="Cambria" w:hAnsi="Cambria" w:cs="Cambria"/>
          <w:sz w:val="24"/>
        </w:rPr>
        <w:t xml:space="preserve"> накопитель</w:t>
      </w:r>
    </w:p>
    <w:p w14:paraId="748D36EA" w14:textId="77777777" w:rsidR="00A056B0" w:rsidRDefault="00A056B0">
      <w:pPr>
        <w:spacing w:after="0" w:line="240" w:lineRule="auto"/>
        <w:rPr>
          <w:rFonts w:ascii="Cambria" w:eastAsia="Cambria" w:hAnsi="Cambria" w:cs="Cambria"/>
          <w:b/>
          <w:sz w:val="24"/>
        </w:rPr>
      </w:pPr>
    </w:p>
    <w:p w14:paraId="6880AD09" w14:textId="77777777" w:rsidR="00A056B0" w:rsidRDefault="00243E3B">
      <w:pPr>
        <w:spacing w:after="0" w:line="240" w:lineRule="auto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 xml:space="preserve">STANDART – 8 000 </w:t>
      </w:r>
      <w:proofErr w:type="spellStart"/>
      <w:r>
        <w:rPr>
          <w:rFonts w:ascii="Cambria" w:eastAsia="Cambria" w:hAnsi="Cambria" w:cs="Cambria"/>
          <w:b/>
          <w:sz w:val="24"/>
        </w:rPr>
        <w:t>грн</w:t>
      </w:r>
      <w:proofErr w:type="spellEnd"/>
    </w:p>
    <w:p w14:paraId="2B7B2031" w14:textId="77777777" w:rsidR="00A056B0" w:rsidRDefault="00243E3B">
      <w:pPr>
        <w:numPr>
          <w:ilvl w:val="0"/>
          <w:numId w:val="4"/>
        </w:numPr>
        <w:spacing w:after="0" w:line="240" w:lineRule="auto"/>
        <w:ind w:left="72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консультация;</w:t>
      </w:r>
    </w:p>
    <w:p w14:paraId="2D8EBD30" w14:textId="77777777" w:rsidR="00A056B0" w:rsidRDefault="00243E3B">
      <w:pPr>
        <w:numPr>
          <w:ilvl w:val="0"/>
          <w:numId w:val="4"/>
        </w:numPr>
        <w:spacing w:after="0" w:line="240" w:lineRule="auto"/>
        <w:ind w:left="72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работа фотографа со сборов невесты до первого танца</w:t>
      </w:r>
    </w:p>
    <w:p w14:paraId="57FC958E" w14:textId="77777777" w:rsidR="00A056B0" w:rsidRDefault="00243E3B">
      <w:pPr>
        <w:numPr>
          <w:ilvl w:val="0"/>
          <w:numId w:val="4"/>
        </w:numPr>
        <w:spacing w:after="0" w:line="240" w:lineRule="auto"/>
        <w:ind w:left="72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не менее 400 фотографий</w:t>
      </w:r>
    </w:p>
    <w:p w14:paraId="10024E7E" w14:textId="77777777" w:rsidR="00A056B0" w:rsidRDefault="00243E3B">
      <w:pPr>
        <w:numPr>
          <w:ilvl w:val="0"/>
          <w:numId w:val="4"/>
        </w:numPr>
        <w:spacing w:after="0" w:line="240" w:lineRule="auto"/>
        <w:ind w:left="72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обработка всего материала</w:t>
      </w:r>
    </w:p>
    <w:p w14:paraId="4389EC73" w14:textId="77777777" w:rsidR="00A056B0" w:rsidRDefault="00243E3B">
      <w:pPr>
        <w:numPr>
          <w:ilvl w:val="0"/>
          <w:numId w:val="4"/>
        </w:numPr>
        <w:spacing w:after="0" w:line="240" w:lineRule="auto"/>
        <w:ind w:left="72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запись фотографий на </w:t>
      </w:r>
      <w:proofErr w:type="spellStart"/>
      <w:r>
        <w:rPr>
          <w:rFonts w:ascii="Cambria" w:eastAsia="Cambria" w:hAnsi="Cambria" w:cs="Cambria"/>
          <w:sz w:val="24"/>
        </w:rPr>
        <w:t>flash</w:t>
      </w:r>
      <w:proofErr w:type="spellEnd"/>
      <w:r>
        <w:rPr>
          <w:rFonts w:ascii="Cambria" w:eastAsia="Cambria" w:hAnsi="Cambria" w:cs="Cambria"/>
          <w:sz w:val="24"/>
        </w:rPr>
        <w:t xml:space="preserve"> накопитель</w:t>
      </w:r>
    </w:p>
    <w:p w14:paraId="1D40C5DB" w14:textId="77777777" w:rsidR="00A056B0" w:rsidRDefault="00A056B0">
      <w:pPr>
        <w:spacing w:after="0" w:line="240" w:lineRule="auto"/>
        <w:rPr>
          <w:rFonts w:ascii="Cambria" w:eastAsia="Cambria" w:hAnsi="Cambria" w:cs="Cambria"/>
          <w:sz w:val="24"/>
        </w:rPr>
      </w:pPr>
    </w:p>
    <w:p w14:paraId="58F32060" w14:textId="77777777" w:rsidR="00A056B0" w:rsidRPr="007D586A" w:rsidRDefault="00243E3B">
      <w:pPr>
        <w:spacing w:after="0" w:line="240" w:lineRule="auto"/>
        <w:rPr>
          <w:rFonts w:ascii="Cambria" w:eastAsia="Cambria" w:hAnsi="Cambria" w:cs="Cambria"/>
          <w:b/>
          <w:sz w:val="24"/>
          <w:lang w:val="en-US"/>
        </w:rPr>
      </w:pPr>
      <w:r w:rsidRPr="007D586A">
        <w:rPr>
          <w:rFonts w:ascii="Cambria" w:eastAsia="Cambria" w:hAnsi="Cambria" w:cs="Cambria"/>
          <w:b/>
          <w:sz w:val="24"/>
          <w:lang w:val="en-US"/>
        </w:rPr>
        <w:t xml:space="preserve">Love Story / Family Story / </w:t>
      </w:r>
      <w:r>
        <w:rPr>
          <w:rFonts w:ascii="Cambria" w:eastAsia="Cambria" w:hAnsi="Cambria" w:cs="Cambria"/>
          <w:b/>
          <w:sz w:val="24"/>
        </w:rPr>
        <w:t>Репортаж</w:t>
      </w:r>
      <w:r w:rsidRPr="007D586A">
        <w:rPr>
          <w:rFonts w:ascii="Cambria" w:eastAsia="Cambria" w:hAnsi="Cambria" w:cs="Cambria"/>
          <w:b/>
          <w:sz w:val="24"/>
          <w:lang w:val="en-US"/>
        </w:rPr>
        <w:t xml:space="preserve"> – 3 000 </w:t>
      </w:r>
      <w:proofErr w:type="spellStart"/>
      <w:r>
        <w:rPr>
          <w:rFonts w:ascii="Cambria" w:eastAsia="Cambria" w:hAnsi="Cambria" w:cs="Cambria"/>
          <w:b/>
          <w:sz w:val="24"/>
        </w:rPr>
        <w:t>грн</w:t>
      </w:r>
      <w:proofErr w:type="spellEnd"/>
    </w:p>
    <w:p w14:paraId="022DD719" w14:textId="77777777" w:rsidR="00A056B0" w:rsidRDefault="00243E3B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2-3 часа </w:t>
      </w:r>
    </w:p>
    <w:p w14:paraId="33A193DA" w14:textId="77777777" w:rsidR="00A056B0" w:rsidRDefault="00243E3B">
      <w:pPr>
        <w:numPr>
          <w:ilvl w:val="0"/>
          <w:numId w:val="5"/>
        </w:numPr>
        <w:spacing w:after="0" w:line="240" w:lineRule="auto"/>
        <w:ind w:left="72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консультация</w:t>
      </w:r>
    </w:p>
    <w:p w14:paraId="58B1EDC2" w14:textId="77777777" w:rsidR="00A056B0" w:rsidRDefault="00243E3B">
      <w:pPr>
        <w:numPr>
          <w:ilvl w:val="0"/>
          <w:numId w:val="5"/>
        </w:numPr>
        <w:spacing w:after="0" w:line="240" w:lineRule="auto"/>
        <w:ind w:left="72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не менее 100 фотографий</w:t>
      </w:r>
    </w:p>
    <w:p w14:paraId="3CFB1AF8" w14:textId="77777777" w:rsidR="00A056B0" w:rsidRDefault="00243E3B">
      <w:pPr>
        <w:numPr>
          <w:ilvl w:val="0"/>
          <w:numId w:val="5"/>
        </w:numPr>
        <w:spacing w:after="0" w:line="240" w:lineRule="auto"/>
        <w:ind w:left="72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обработка всего материала</w:t>
      </w:r>
    </w:p>
    <w:p w14:paraId="084680BA" w14:textId="77777777" w:rsidR="00A056B0" w:rsidRDefault="00243E3B">
      <w:pPr>
        <w:numPr>
          <w:ilvl w:val="0"/>
          <w:numId w:val="5"/>
        </w:numPr>
        <w:spacing w:after="0" w:line="240" w:lineRule="auto"/>
        <w:ind w:left="72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запись фотографий на </w:t>
      </w:r>
      <w:proofErr w:type="spellStart"/>
      <w:r>
        <w:rPr>
          <w:rFonts w:ascii="Cambria" w:eastAsia="Cambria" w:hAnsi="Cambria" w:cs="Cambria"/>
          <w:sz w:val="24"/>
        </w:rPr>
        <w:t>flash</w:t>
      </w:r>
      <w:proofErr w:type="spellEnd"/>
      <w:r>
        <w:rPr>
          <w:rFonts w:ascii="Cambria" w:eastAsia="Cambria" w:hAnsi="Cambria" w:cs="Cambria"/>
          <w:sz w:val="24"/>
        </w:rPr>
        <w:t xml:space="preserve"> накопитель</w:t>
      </w:r>
    </w:p>
    <w:p w14:paraId="13C510E0" w14:textId="77777777" w:rsidR="00A056B0" w:rsidRDefault="00A056B0">
      <w:pPr>
        <w:spacing w:after="0" w:line="240" w:lineRule="auto"/>
        <w:rPr>
          <w:rFonts w:ascii="Cambria" w:eastAsia="Cambria" w:hAnsi="Cambria" w:cs="Cambria"/>
          <w:sz w:val="24"/>
        </w:rPr>
      </w:pPr>
    </w:p>
    <w:p w14:paraId="0A2528C9" w14:textId="77777777" w:rsidR="00A056B0" w:rsidRDefault="00A056B0">
      <w:pPr>
        <w:spacing w:after="0" w:line="240" w:lineRule="auto"/>
        <w:rPr>
          <w:rFonts w:ascii="Cambria" w:eastAsia="Cambria" w:hAnsi="Cambria" w:cs="Cambria"/>
          <w:sz w:val="24"/>
        </w:rPr>
      </w:pPr>
    </w:p>
    <w:p w14:paraId="4E9A5E77" w14:textId="77777777" w:rsidR="00A056B0" w:rsidRDefault="00A056B0">
      <w:pPr>
        <w:spacing w:after="0" w:line="240" w:lineRule="auto"/>
        <w:rPr>
          <w:rFonts w:ascii="Cambria" w:eastAsia="Cambria" w:hAnsi="Cambria" w:cs="Cambria"/>
          <w:sz w:val="24"/>
        </w:rPr>
      </w:pPr>
    </w:p>
    <w:p w14:paraId="1326E4F5" w14:textId="77777777" w:rsidR="00A056B0" w:rsidRDefault="00A056B0">
      <w:pPr>
        <w:spacing w:after="0" w:line="240" w:lineRule="auto"/>
        <w:rPr>
          <w:rFonts w:ascii="Cambria" w:eastAsia="Cambria" w:hAnsi="Cambria" w:cs="Cambria"/>
          <w:sz w:val="24"/>
        </w:rPr>
      </w:pPr>
    </w:p>
    <w:p w14:paraId="562A49CB" w14:textId="77777777" w:rsidR="00A056B0" w:rsidRDefault="00243E3B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СВАДЬБЫ ЕВРОПЕЙСКОГО ФОРМАТА</w:t>
      </w:r>
    </w:p>
    <w:p w14:paraId="2F5DD2D4" w14:textId="77777777" w:rsidR="00A056B0" w:rsidRDefault="00A056B0">
      <w:pPr>
        <w:spacing w:after="0" w:line="240" w:lineRule="auto"/>
        <w:rPr>
          <w:rFonts w:ascii="Cambria" w:eastAsia="Cambria" w:hAnsi="Cambria" w:cs="Cambria"/>
          <w:sz w:val="24"/>
        </w:rPr>
      </w:pPr>
    </w:p>
    <w:p w14:paraId="3D6DDFF0" w14:textId="77777777" w:rsidR="00A056B0" w:rsidRDefault="00A056B0">
      <w:pPr>
        <w:spacing w:after="0" w:line="240" w:lineRule="auto"/>
        <w:rPr>
          <w:rFonts w:ascii="Cambria" w:eastAsia="Cambria" w:hAnsi="Cambria" w:cs="Cambria"/>
          <w:sz w:val="24"/>
        </w:rPr>
      </w:pPr>
    </w:p>
    <w:p w14:paraId="3B34DA9F" w14:textId="77777777" w:rsidR="00A056B0" w:rsidRDefault="00A056B0">
      <w:pPr>
        <w:spacing w:after="0" w:line="240" w:lineRule="auto"/>
        <w:rPr>
          <w:rFonts w:ascii="Cambria" w:eastAsia="Cambria" w:hAnsi="Cambria" w:cs="Cambria"/>
          <w:sz w:val="24"/>
        </w:rPr>
      </w:pPr>
    </w:p>
    <w:p w14:paraId="75B3D6D5" w14:textId="77777777" w:rsidR="00A056B0" w:rsidRDefault="00243E3B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МИНИМУМ</w:t>
      </w:r>
    </w:p>
    <w:p w14:paraId="0F4597C0" w14:textId="77777777" w:rsidR="00A056B0" w:rsidRDefault="00A056B0">
      <w:pPr>
        <w:spacing w:after="0" w:line="240" w:lineRule="auto"/>
        <w:rPr>
          <w:rFonts w:ascii="Cambria" w:eastAsia="Cambria" w:hAnsi="Cambria" w:cs="Cambria"/>
          <w:sz w:val="24"/>
        </w:rPr>
      </w:pPr>
    </w:p>
    <w:p w14:paraId="7BDB69A7" w14:textId="77777777" w:rsidR="00A056B0" w:rsidRDefault="00A056B0">
      <w:pPr>
        <w:spacing w:after="0" w:line="240" w:lineRule="auto"/>
        <w:rPr>
          <w:rFonts w:ascii="Cambria" w:eastAsia="Cambria" w:hAnsi="Cambria" w:cs="Cambria"/>
          <w:sz w:val="24"/>
        </w:rPr>
      </w:pPr>
    </w:p>
    <w:p w14:paraId="2B7121C2" w14:textId="77777777" w:rsidR="00A056B0" w:rsidRDefault="00243E3B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СРОКИ</w:t>
      </w:r>
    </w:p>
    <w:p w14:paraId="2E28CD25" w14:textId="77777777" w:rsidR="00A056B0" w:rsidRDefault="00A056B0">
      <w:pPr>
        <w:spacing w:after="0" w:line="240" w:lineRule="auto"/>
        <w:rPr>
          <w:rFonts w:ascii="Cambria" w:eastAsia="Cambria" w:hAnsi="Cambria" w:cs="Cambria"/>
          <w:sz w:val="24"/>
        </w:rPr>
      </w:pPr>
    </w:p>
    <w:p w14:paraId="6E52CAB9" w14:textId="77777777" w:rsidR="00A056B0" w:rsidRDefault="00A056B0">
      <w:pPr>
        <w:spacing w:after="0" w:line="240" w:lineRule="auto"/>
        <w:rPr>
          <w:rFonts w:ascii="Cambria" w:eastAsia="Cambria" w:hAnsi="Cambria" w:cs="Cambria"/>
          <w:sz w:val="24"/>
        </w:rPr>
      </w:pPr>
    </w:p>
    <w:p w14:paraId="79380394" w14:textId="77777777" w:rsidR="00A056B0" w:rsidRDefault="00243E3B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ПОРЯДОК ОПЛАТЫ</w:t>
      </w:r>
    </w:p>
    <w:p w14:paraId="74EE4604" w14:textId="77777777" w:rsidR="00A056B0" w:rsidRDefault="00A056B0">
      <w:pPr>
        <w:spacing w:after="0" w:line="240" w:lineRule="auto"/>
        <w:rPr>
          <w:rFonts w:ascii="Cambria" w:eastAsia="Cambria" w:hAnsi="Cambria" w:cs="Cambria"/>
          <w:sz w:val="24"/>
        </w:rPr>
      </w:pPr>
    </w:p>
    <w:p w14:paraId="7400EE07" w14:textId="77777777" w:rsidR="00A056B0" w:rsidRDefault="00A056B0">
      <w:pPr>
        <w:spacing w:after="0" w:line="240" w:lineRule="auto"/>
        <w:rPr>
          <w:rFonts w:ascii="Cambria" w:eastAsia="Cambria" w:hAnsi="Cambria" w:cs="Cambria"/>
          <w:sz w:val="24"/>
        </w:rPr>
      </w:pPr>
    </w:p>
    <w:p w14:paraId="62B87601" w14:textId="0882C131" w:rsidR="00A056B0" w:rsidRDefault="00243E3B">
      <w:pPr>
        <w:spacing w:after="0" w:line="240" w:lineRule="auto"/>
        <w:rPr>
          <w:rFonts w:eastAsia="Times" w:cs="Times"/>
          <w:color w:val="7C7C7C"/>
          <w:sz w:val="28"/>
        </w:rPr>
      </w:pPr>
      <w:r>
        <w:rPr>
          <w:rFonts w:ascii="Times" w:eastAsia="Times" w:hAnsi="Times" w:cs="Times"/>
          <w:color w:val="7C7C7C"/>
          <w:sz w:val="28"/>
        </w:rPr>
        <w:t>благодаря совместным усилиям, рождаются неповторимые фото творения. Результат работы свадебного фотографа останется с вами как память об этом замечательном событии. Ознакомившись со свадебными портфолио разных фотографов Одессы, выберите наиболее интересных и профессиональных мастеров. Внимательно изучите фотографии: стиль, композиции, обработку. Если Вам пришлись по душе работы свадебного фотографа, пообщайтесь по телефону или при личной встрече. Так сформируется более полное представление о человеке, с которым Вам предстоит сотрудничать.</w:t>
      </w:r>
    </w:p>
    <w:p w14:paraId="1B3A2103" w14:textId="20112A03" w:rsidR="00745F7D" w:rsidRDefault="00745F7D">
      <w:pPr>
        <w:spacing w:after="0" w:line="240" w:lineRule="auto"/>
        <w:rPr>
          <w:rFonts w:eastAsia="Times" w:cs="Times"/>
          <w:color w:val="7C7C7C"/>
          <w:sz w:val="28"/>
        </w:rPr>
      </w:pPr>
    </w:p>
    <w:p w14:paraId="4D85783A" w14:textId="77777777" w:rsidR="00745F7D" w:rsidRPr="00745F7D" w:rsidRDefault="00745F7D">
      <w:pPr>
        <w:spacing w:after="0" w:line="240" w:lineRule="auto"/>
        <w:rPr>
          <w:rFonts w:eastAsia="Cambria" w:cs="Cambria"/>
          <w:sz w:val="24"/>
        </w:rPr>
      </w:pPr>
    </w:p>
    <w:sectPr w:rsidR="00745F7D" w:rsidRPr="00745F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0" w:author="Zvorskyi Ivan" w:date="2015-10-27T23:35:00Z" w:initials="IZV">
    <w:p w14:paraId="6CB3B110" w14:textId="77777777" w:rsidR="007D586A" w:rsidRPr="007D586A" w:rsidRDefault="007D586A">
      <w:pPr>
        <w:pStyle w:val="a4"/>
      </w:pPr>
      <w:r>
        <w:rPr>
          <w:rStyle w:val="a3"/>
        </w:rPr>
        <w:annotationRef/>
      </w:r>
      <w:r>
        <w:t xml:space="preserve">«Примерно» не </w:t>
      </w:r>
      <w:proofErr w:type="spellStart"/>
      <w:r>
        <w:t>звучить</w:t>
      </w:r>
      <w:proofErr w:type="spellEnd"/>
      <w:r>
        <w:t xml:space="preserve">, коли </w:t>
      </w:r>
      <w:proofErr w:type="spellStart"/>
      <w:r>
        <w:t>рік</w:t>
      </w:r>
      <w:proofErr w:type="spellEnd"/>
      <w:r>
        <w:t xml:space="preserve"> </w:t>
      </w:r>
      <w:proofErr w:type="spellStart"/>
      <w:r>
        <w:t>похибка</w:t>
      </w:r>
      <w:proofErr w:type="spellEnd"/>
      <w:r>
        <w:t xml:space="preserve"> </w:t>
      </w:r>
    </w:p>
  </w:comment>
  <w:comment w:id="13" w:author="Zvorskyi Ivan" w:date="2015-10-27T23:41:00Z" w:initials="IZV">
    <w:p w14:paraId="449CA959" w14:textId="77777777" w:rsidR="007D586A" w:rsidRDefault="007D586A">
      <w:pPr>
        <w:pStyle w:val="a4"/>
      </w:pPr>
      <w:r>
        <w:rPr>
          <w:rStyle w:val="a3"/>
        </w:rPr>
        <w:annotationRef/>
      </w:r>
      <w:r>
        <w:t xml:space="preserve">Часто </w:t>
      </w:r>
      <w:proofErr w:type="spellStart"/>
      <w:r>
        <w:t>використову</w:t>
      </w:r>
      <w:proofErr w:type="spellEnd"/>
      <w:r>
        <w:rPr>
          <w:lang w:val="uk-UA"/>
        </w:rPr>
        <w:t>є</w:t>
      </w:r>
      <w:proofErr w:type="spellStart"/>
      <w:r>
        <w:t>ться</w:t>
      </w:r>
      <w:proofErr w:type="spellEnd"/>
      <w:r>
        <w:rPr>
          <w:lang w:val="uk-UA"/>
        </w:rPr>
        <w:t xml:space="preserve"> і в контекст не вписується</w:t>
      </w:r>
      <w:r>
        <w:t xml:space="preserve"> </w:t>
      </w:r>
    </w:p>
  </w:comment>
  <w:comment w:id="15" w:author="Zvorskyi Ivan" w:date="2015-10-27T23:43:00Z" w:initials="IZV">
    <w:p w14:paraId="4919A2F5" w14:textId="77777777" w:rsidR="007D586A" w:rsidRPr="007D586A" w:rsidRDefault="007D586A">
      <w:pPr>
        <w:pStyle w:val="a4"/>
        <w:rPr>
          <w:lang w:val="uk-UA"/>
        </w:rPr>
      </w:pPr>
      <w:r>
        <w:rPr>
          <w:rStyle w:val="a3"/>
        </w:rPr>
        <w:annotationRef/>
      </w:r>
      <w:r>
        <w:rPr>
          <w:lang w:val="uk-UA"/>
        </w:rPr>
        <w:t xml:space="preserve">Краще: торжество, </w:t>
      </w:r>
      <w:proofErr w:type="spellStart"/>
      <w:r>
        <w:rPr>
          <w:lang w:val="uk-UA"/>
        </w:rPr>
        <w:t>праздник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таинство</w:t>
      </w:r>
      <w:proofErr w:type="spellEnd"/>
    </w:p>
  </w:comment>
  <w:comment w:id="17" w:author="Zvorskyi Ivan" w:date="2015-10-27T23:45:00Z" w:initials="IZV">
    <w:p w14:paraId="778D72DB" w14:textId="77777777" w:rsidR="005668D4" w:rsidRPr="005668D4" w:rsidRDefault="005668D4">
      <w:pPr>
        <w:pStyle w:val="a4"/>
        <w:rPr>
          <w:lang w:val="uk-UA"/>
        </w:rPr>
      </w:pPr>
      <w:r>
        <w:rPr>
          <w:rStyle w:val="a3"/>
        </w:rPr>
        <w:annotationRef/>
      </w:r>
      <w:r>
        <w:rPr>
          <w:lang w:val="uk-UA"/>
        </w:rPr>
        <w:t>Це крута тема, виділити б якось</w:t>
      </w:r>
    </w:p>
  </w:comment>
  <w:comment w:id="18" w:author="Zvorskyi Ivan" w:date="2015-10-27T23:46:00Z" w:initials="IZV">
    <w:p w14:paraId="087C444E" w14:textId="77777777" w:rsidR="005668D4" w:rsidRPr="005668D4" w:rsidRDefault="005668D4">
      <w:pPr>
        <w:pStyle w:val="a4"/>
        <w:rPr>
          <w:lang w:val="uk-UA"/>
        </w:rPr>
      </w:pPr>
      <w:r>
        <w:rPr>
          <w:rStyle w:val="a3"/>
        </w:rPr>
        <w:annotationRef/>
      </w:r>
      <w:r>
        <w:rPr>
          <w:lang w:val="uk-UA"/>
        </w:rPr>
        <w:t xml:space="preserve">«Картинка» звучить непереконливо – рекомендую  </w:t>
      </w:r>
      <w:proofErr w:type="spellStart"/>
      <w:r>
        <w:rPr>
          <w:lang w:val="uk-UA"/>
        </w:rPr>
        <w:t>рассказ</w:t>
      </w:r>
      <w:proofErr w:type="spellEnd"/>
    </w:p>
  </w:comment>
  <w:comment w:id="20" w:author="Zvorskyi Ivan" w:date="2015-10-27T23:50:00Z" w:initials="IZV">
    <w:p w14:paraId="22552AD8" w14:textId="77777777" w:rsidR="005668D4" w:rsidRPr="005668D4" w:rsidRDefault="005668D4">
      <w:pPr>
        <w:pStyle w:val="a4"/>
        <w:rPr>
          <w:lang w:val="uk-UA"/>
        </w:rPr>
      </w:pPr>
      <w:r>
        <w:rPr>
          <w:rStyle w:val="a3"/>
        </w:rPr>
        <w:annotationRef/>
      </w:r>
      <w:r>
        <w:rPr>
          <w:lang w:val="uk-UA"/>
        </w:rPr>
        <w:t>Мені пофіг, людям теж</w:t>
      </w:r>
    </w:p>
  </w:comment>
  <w:comment w:id="21" w:author="Zvorskyi Ivan" w:date="2015-10-27T23:52:00Z" w:initials="IZV">
    <w:p w14:paraId="38597763" w14:textId="77777777" w:rsidR="005668D4" w:rsidRPr="005668D4" w:rsidRDefault="005668D4">
      <w:pPr>
        <w:pStyle w:val="a4"/>
        <w:rPr>
          <w:lang w:val="uk-UA"/>
        </w:rPr>
      </w:pPr>
      <w:r>
        <w:rPr>
          <w:rStyle w:val="a3"/>
        </w:rPr>
        <w:annotationRef/>
      </w:r>
      <w:r>
        <w:rPr>
          <w:lang w:val="uk-UA"/>
        </w:rPr>
        <w:t>Важливий момент – що даєш ти, а ця пропозиція банальна і на першому місці. Рекомендую – «</w:t>
      </w:r>
      <w:proofErr w:type="spellStart"/>
      <w:r>
        <w:rPr>
          <w:lang w:val="uk-UA"/>
        </w:rPr>
        <w:t>отдаюсь</w:t>
      </w:r>
      <w:proofErr w:type="spellEnd"/>
      <w:r>
        <w:rPr>
          <w:lang w:val="uk-UA"/>
        </w:rPr>
        <w:t xml:space="preserve"> по </w:t>
      </w:r>
      <w:proofErr w:type="spellStart"/>
      <w:r>
        <w:rPr>
          <w:lang w:val="uk-UA"/>
        </w:rPr>
        <w:t>полоной</w:t>
      </w:r>
      <w:proofErr w:type="spellEnd"/>
      <w:r>
        <w:rPr>
          <w:lang w:val="uk-UA"/>
        </w:rPr>
        <w:t xml:space="preserve">, переживаю </w:t>
      </w:r>
      <w:proofErr w:type="spellStart"/>
      <w:r>
        <w:rPr>
          <w:lang w:val="uk-UA"/>
        </w:rPr>
        <w:t>вместе</w:t>
      </w:r>
      <w:proofErr w:type="spellEnd"/>
      <w:r>
        <w:rPr>
          <w:lang w:val="uk-UA"/>
        </w:rPr>
        <w:t xml:space="preserve">. </w:t>
      </w:r>
    </w:p>
  </w:comment>
  <w:comment w:id="23" w:author="Zvorskyi Ivan" w:date="2015-10-27T23:56:00Z" w:initials="IZV">
    <w:p w14:paraId="5B45DF6A" w14:textId="77777777" w:rsidR="00A262F9" w:rsidRPr="00A262F9" w:rsidRDefault="00A262F9">
      <w:pPr>
        <w:pStyle w:val="a4"/>
      </w:pPr>
      <w:r>
        <w:rPr>
          <w:rStyle w:val="a3"/>
        </w:rPr>
        <w:annotationRef/>
      </w:r>
      <w:proofErr w:type="spellStart"/>
      <w:r>
        <w:t>Повторочка</w:t>
      </w:r>
      <w:proofErr w:type="spellEnd"/>
      <w:r>
        <w:t xml:space="preserve">, </w:t>
      </w:r>
      <w:proofErr w:type="spellStart"/>
      <w:r>
        <w:t>замінить</w:t>
      </w:r>
      <w:proofErr w:type="spellEnd"/>
      <w:r>
        <w:t xml:space="preserve"> би </w:t>
      </w:r>
    </w:p>
  </w:comment>
  <w:comment w:id="24" w:author="Zvorskyi Ivan" w:date="2015-10-27T23:57:00Z" w:initials="IZV">
    <w:p w14:paraId="2298C62B" w14:textId="77777777" w:rsidR="00A262F9" w:rsidRPr="00A262F9" w:rsidRDefault="00A262F9">
      <w:pPr>
        <w:pStyle w:val="a4"/>
        <w:rPr>
          <w:lang w:val="uk-UA"/>
        </w:rPr>
      </w:pPr>
      <w:r>
        <w:rPr>
          <w:rStyle w:val="a3"/>
        </w:rPr>
        <w:annotationRef/>
      </w:r>
      <w:r>
        <w:rPr>
          <w:lang w:val="uk-UA"/>
        </w:rPr>
        <w:t>якось «</w:t>
      </w:r>
      <w:proofErr w:type="spellStart"/>
      <w:r>
        <w:rPr>
          <w:lang w:val="uk-UA"/>
        </w:rPr>
        <w:t>пренебрежительно</w:t>
      </w:r>
      <w:proofErr w:type="spellEnd"/>
      <w:r>
        <w:rPr>
          <w:lang w:val="uk-UA"/>
        </w:rPr>
        <w:t xml:space="preserve">» </w:t>
      </w:r>
      <w:r w:rsidRPr="00A262F9">
        <w:rPr>
          <w:lang w:val="uk-UA"/>
        </w:rPr>
        <w:sym w:font="Wingdings" w:char="F04A"/>
      </w:r>
    </w:p>
  </w:comment>
  <w:comment w:id="27" w:author="Zvorskyi Ivan" w:date="2015-10-28T00:00:00Z" w:initials="IZV">
    <w:p w14:paraId="59F71F3C" w14:textId="77777777" w:rsidR="00A262F9" w:rsidRPr="00A262F9" w:rsidRDefault="00A262F9">
      <w:pPr>
        <w:pStyle w:val="a4"/>
        <w:rPr>
          <w:lang w:val="uk-UA"/>
        </w:rPr>
      </w:pPr>
      <w:r>
        <w:rPr>
          <w:rStyle w:val="a3"/>
        </w:rPr>
        <w:annotationRef/>
      </w:r>
      <w:proofErr w:type="spellStart"/>
      <w:r>
        <w:t>поясне</w:t>
      </w:r>
      <w:proofErr w:type="spellEnd"/>
      <w:r>
        <w:rPr>
          <w:lang w:val="uk-UA"/>
        </w:rPr>
        <w:t>ня</w:t>
      </w:r>
      <w:r>
        <w:t>, мен</w:t>
      </w:r>
      <w:r>
        <w:rPr>
          <w:lang w:val="uk-UA"/>
        </w:rPr>
        <w:t>і було воно незнайоме</w:t>
      </w:r>
    </w:p>
  </w:comment>
  <w:comment w:id="29" w:author="Zvorskyi Ivan" w:date="2015-10-28T00:17:00Z" w:initials="IZV">
    <w:p w14:paraId="787622CD" w14:textId="77777777" w:rsidR="00F16061" w:rsidRPr="00F16061" w:rsidRDefault="00F16061">
      <w:pPr>
        <w:pStyle w:val="a4"/>
        <w:rPr>
          <w:lang w:val="uk-UA"/>
        </w:rPr>
      </w:pPr>
      <w:r>
        <w:rPr>
          <w:rStyle w:val="a3"/>
        </w:rPr>
        <w:annotationRef/>
      </w:r>
      <w:r>
        <w:rPr>
          <w:lang w:val="uk-UA"/>
        </w:rPr>
        <w:t>Вище описані не лише весілля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CB3B110" w15:done="0"/>
  <w15:commentEx w15:paraId="449CA959" w15:done="0"/>
  <w15:commentEx w15:paraId="4919A2F5" w15:done="0"/>
  <w15:commentEx w15:paraId="778D72DB" w15:done="0"/>
  <w15:commentEx w15:paraId="087C444E" w15:done="0"/>
  <w15:commentEx w15:paraId="22552AD8" w15:done="0"/>
  <w15:commentEx w15:paraId="38597763" w15:done="0"/>
  <w15:commentEx w15:paraId="5B45DF6A" w15:done="0"/>
  <w15:commentEx w15:paraId="2298C62B" w15:done="0"/>
  <w15:commentEx w15:paraId="59F71F3C" w15:done="0"/>
  <w15:commentEx w15:paraId="787622C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PT Sans">
    <w:altName w:val="Times New Roman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913C58"/>
    <w:multiLevelType w:val="multilevel"/>
    <w:tmpl w:val="762AA3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DD13909"/>
    <w:multiLevelType w:val="multilevel"/>
    <w:tmpl w:val="BA2CAA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AA611CD"/>
    <w:multiLevelType w:val="multilevel"/>
    <w:tmpl w:val="23DC14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91D6D79"/>
    <w:multiLevelType w:val="multilevel"/>
    <w:tmpl w:val="1AF6B8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CCB4580"/>
    <w:multiLevelType w:val="multilevel"/>
    <w:tmpl w:val="E24284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Zvorskyi Ivan">
    <w15:presenceInfo w15:providerId="None" w15:userId="Zvorskyi Iv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056B0"/>
    <w:rsid w:val="00243E3B"/>
    <w:rsid w:val="005668D4"/>
    <w:rsid w:val="00745F7D"/>
    <w:rsid w:val="007D586A"/>
    <w:rsid w:val="00A056B0"/>
    <w:rsid w:val="00A262F9"/>
    <w:rsid w:val="00B27E14"/>
    <w:rsid w:val="00F16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89A3E"/>
  <w15:docId w15:val="{C5D13A9F-E4E8-4E35-9F9B-6003DC614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7D586A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7D586A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7D586A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7D586A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7D586A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7D58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7D586A"/>
    <w:rPr>
      <w:rFonts w:ascii="Segoe UI" w:hAnsi="Segoe UI" w:cs="Segoe UI"/>
      <w:sz w:val="18"/>
      <w:szCs w:val="18"/>
    </w:rPr>
  </w:style>
  <w:style w:type="paragraph" w:styleId="aa">
    <w:name w:val="Revision"/>
    <w:hidden/>
    <w:uiPriority w:val="99"/>
    <w:semiHidden/>
    <w:rsid w:val="007D586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849</Words>
  <Characters>4844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Zvorskyi Ivan</cp:lastModifiedBy>
  <cp:revision>4</cp:revision>
  <dcterms:created xsi:type="dcterms:W3CDTF">2015-10-27T21:34:00Z</dcterms:created>
  <dcterms:modified xsi:type="dcterms:W3CDTF">2015-10-28T11:58:00Z</dcterms:modified>
</cp:coreProperties>
</file>